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8D66" w14:textId="77777777" w:rsidR="0092625A" w:rsidRPr="008C455A" w:rsidRDefault="0092625A" w:rsidP="008E4C3C">
      <w:pPr>
        <w:pStyle w:val="Header"/>
        <w:tabs>
          <w:tab w:val="clear" w:pos="8640"/>
          <w:tab w:val="right" w:pos="9360"/>
        </w:tabs>
        <w:jc w:val="center"/>
        <w:rPr>
          <w:rFonts w:ascii="FF DIN for PUMA Light" w:hAnsi="FF DIN for PUMA Light"/>
        </w:rPr>
      </w:pPr>
      <w:r w:rsidRPr="008C455A">
        <w:rPr>
          <w:rFonts w:ascii="FF DIN for PUMA Light" w:hAnsi="FF DIN for PUMA Light"/>
        </w:rPr>
        <w:t xml:space="preserve">   </w:t>
      </w:r>
    </w:p>
    <w:p w14:paraId="00714CFD" w14:textId="77777777" w:rsidR="0092625A" w:rsidRPr="00C31375" w:rsidRDefault="0092625A" w:rsidP="00C31375">
      <w:pPr>
        <w:pBdr>
          <w:top w:val="single" w:sz="4" w:space="0" w:color="auto"/>
          <w:left w:val="single" w:sz="4" w:space="0" w:color="auto"/>
          <w:bottom w:val="single" w:sz="4" w:space="2" w:color="auto"/>
          <w:right w:val="single" w:sz="4" w:space="4" w:color="auto"/>
        </w:pBdr>
        <w:tabs>
          <w:tab w:val="left" w:pos="3180"/>
        </w:tabs>
        <w:jc w:val="both"/>
        <w:rPr>
          <w:rFonts w:ascii="FF DIN for PUMA Light" w:hAnsi="FF DIN for PUMA Light" w:cs="Tahoma"/>
          <w:sz w:val="28"/>
          <w:szCs w:val="28"/>
        </w:rPr>
      </w:pPr>
      <w:r w:rsidRPr="00C31375">
        <w:rPr>
          <w:rFonts w:ascii="FF DIN for PUMA Bold" w:hAnsi="FF DIN for PUMA Bold" w:cs="Tahoma"/>
          <w:sz w:val="28"/>
          <w:szCs w:val="28"/>
        </w:rPr>
        <w:t>Purpose:</w:t>
      </w:r>
      <w:r w:rsidRPr="008C455A">
        <w:rPr>
          <w:rFonts w:ascii="FF DIN for PUMA Light" w:hAnsi="FF DIN for PUMA Light" w:cs="Tahoma"/>
          <w:b/>
          <w:sz w:val="28"/>
          <w:szCs w:val="28"/>
        </w:rPr>
        <w:t xml:space="preserve"> </w:t>
      </w:r>
      <w:r w:rsidR="00171A12" w:rsidRPr="00C31375">
        <w:rPr>
          <w:rFonts w:ascii="FF DIN for PUMA Light" w:hAnsi="FF DIN for PUMA Light" w:cs="Tahoma"/>
          <w:sz w:val="28"/>
          <w:szCs w:val="28"/>
        </w:rPr>
        <w:t>To provide a P</w:t>
      </w:r>
      <w:r w:rsidRPr="00C31375">
        <w:rPr>
          <w:rFonts w:ascii="FF DIN for PUMA Light" w:hAnsi="FF DIN for PUMA Light" w:cs="Tahoma"/>
          <w:sz w:val="28"/>
          <w:szCs w:val="28"/>
        </w:rPr>
        <w:t>rocedure to ensure that all property that is found within the PUMA Store that is not Company owned is handled in a consistent and appropriate manner</w:t>
      </w:r>
      <w:r w:rsidR="006B05A9" w:rsidRPr="00C31375">
        <w:rPr>
          <w:rFonts w:ascii="FF DIN for PUMA Light" w:hAnsi="FF DIN for PUMA Light" w:cs="Tahoma"/>
          <w:sz w:val="28"/>
          <w:szCs w:val="28"/>
        </w:rPr>
        <w:t xml:space="preserve"> and is</w:t>
      </w:r>
      <w:r w:rsidRPr="00C31375">
        <w:rPr>
          <w:rFonts w:ascii="FF DIN for PUMA Light" w:hAnsi="FF DIN for PUMA Light" w:cs="Tahoma"/>
          <w:sz w:val="28"/>
          <w:szCs w:val="28"/>
        </w:rPr>
        <w:t xml:space="preserve"> return</w:t>
      </w:r>
      <w:r w:rsidR="006B05A9" w:rsidRPr="00C31375">
        <w:rPr>
          <w:rFonts w:ascii="FF DIN for PUMA Light" w:hAnsi="FF DIN for PUMA Light" w:cs="Tahoma"/>
          <w:sz w:val="28"/>
          <w:szCs w:val="28"/>
        </w:rPr>
        <w:t>ed</w:t>
      </w:r>
      <w:r w:rsidRPr="00C31375">
        <w:rPr>
          <w:rFonts w:ascii="FF DIN for PUMA Light" w:hAnsi="FF DIN for PUMA Light" w:cs="Tahoma"/>
          <w:sz w:val="28"/>
          <w:szCs w:val="28"/>
        </w:rPr>
        <w:t xml:space="preserve"> to its rightful owner whenever possible.</w:t>
      </w:r>
    </w:p>
    <w:p w14:paraId="15A32B9A" w14:textId="77777777" w:rsidR="0092625A" w:rsidRPr="008C455A" w:rsidRDefault="0092625A" w:rsidP="00C31375">
      <w:pPr>
        <w:jc w:val="both"/>
        <w:rPr>
          <w:rFonts w:ascii="FF DIN for PUMA Light" w:hAnsi="FF DIN for PUMA Light" w:cs="Tahoma"/>
          <w:b/>
          <w:color w:val="000000"/>
          <w:sz w:val="28"/>
          <w:szCs w:val="28"/>
        </w:rPr>
      </w:pPr>
    </w:p>
    <w:p w14:paraId="2FCC746F" w14:textId="77777777" w:rsidR="0092625A" w:rsidRPr="008C455A" w:rsidRDefault="0092625A" w:rsidP="00C31375">
      <w:pPr>
        <w:jc w:val="both"/>
        <w:rPr>
          <w:rFonts w:ascii="FF DIN for PUMA Bold" w:hAnsi="FF DIN for PUMA Bold" w:cs="Tahoma"/>
          <w:color w:val="000000"/>
          <w:sz w:val="28"/>
          <w:szCs w:val="28"/>
        </w:rPr>
      </w:pPr>
      <w:r w:rsidRPr="008C455A">
        <w:rPr>
          <w:rFonts w:ascii="FF DIN for PUMA Bold" w:hAnsi="FF DIN for PUMA Bold" w:cs="Tahoma"/>
          <w:color w:val="000000"/>
          <w:sz w:val="28"/>
          <w:szCs w:val="28"/>
        </w:rPr>
        <w:t>Policy</w:t>
      </w:r>
    </w:p>
    <w:p w14:paraId="519BA239" w14:textId="77777777" w:rsidR="008C455A" w:rsidRPr="008C455A" w:rsidRDefault="008C455A" w:rsidP="00C31375">
      <w:pPr>
        <w:jc w:val="both"/>
        <w:rPr>
          <w:rFonts w:ascii="FF DIN for PUMA Light" w:hAnsi="FF DIN for PUMA Light" w:cs="Tahoma"/>
          <w:bCs/>
          <w:sz w:val="22"/>
          <w:szCs w:val="22"/>
        </w:rPr>
      </w:pPr>
    </w:p>
    <w:p w14:paraId="5AAB495F" w14:textId="77777777" w:rsidR="0092625A" w:rsidRPr="008C455A" w:rsidRDefault="00171A12" w:rsidP="002A036B">
      <w:pPr>
        <w:rPr>
          <w:rFonts w:ascii="FF DIN for PUMA Light" w:hAnsi="FF DIN for PUMA Light" w:cs="Tahoma"/>
          <w:bCs/>
          <w:sz w:val="22"/>
          <w:szCs w:val="22"/>
        </w:rPr>
      </w:pPr>
      <w:r w:rsidRPr="008C455A">
        <w:rPr>
          <w:rFonts w:ascii="FF DIN for PUMA Light" w:hAnsi="FF DIN for PUMA Light" w:cs="Tahoma"/>
          <w:bCs/>
          <w:sz w:val="22"/>
          <w:szCs w:val="22"/>
        </w:rPr>
        <w:t>All Lost and F</w:t>
      </w:r>
      <w:r w:rsidR="0092625A" w:rsidRPr="008C455A">
        <w:rPr>
          <w:rFonts w:ascii="FF DIN for PUMA Light" w:hAnsi="FF DIN for PUMA Light" w:cs="Tahoma"/>
          <w:bCs/>
          <w:sz w:val="22"/>
          <w:szCs w:val="22"/>
        </w:rPr>
        <w:t xml:space="preserve">ound items, regardless of </w:t>
      </w:r>
      <w:proofErr w:type="gramStart"/>
      <w:r w:rsidR="0092625A" w:rsidRPr="008C455A">
        <w:rPr>
          <w:rFonts w:ascii="FF DIN for PUMA Light" w:hAnsi="FF DIN for PUMA Light" w:cs="Tahoma"/>
          <w:bCs/>
          <w:sz w:val="22"/>
          <w:szCs w:val="22"/>
        </w:rPr>
        <w:t>whether</w:t>
      </w:r>
      <w:proofErr w:type="gramEnd"/>
      <w:r w:rsidR="0092625A" w:rsidRPr="008C455A">
        <w:rPr>
          <w:rFonts w:ascii="FF DIN for PUMA Light" w:hAnsi="FF DIN for PUMA Light" w:cs="Tahoma"/>
          <w:bCs/>
          <w:sz w:val="22"/>
          <w:szCs w:val="22"/>
        </w:rPr>
        <w:t xml:space="preserve"> found by a</w:t>
      </w:r>
      <w:r w:rsidRPr="008C455A">
        <w:rPr>
          <w:rFonts w:ascii="FF DIN for PUMA Light" w:hAnsi="FF DIN for PUMA Light" w:cs="Tahoma"/>
          <w:bCs/>
          <w:sz w:val="22"/>
          <w:szCs w:val="22"/>
        </w:rPr>
        <w:t>n</w:t>
      </w:r>
      <w:r w:rsidR="0092625A" w:rsidRPr="008C455A">
        <w:rPr>
          <w:rFonts w:ascii="FF DIN for PUMA Light" w:hAnsi="FF DIN for PUMA Light" w:cs="Tahoma"/>
          <w:bCs/>
          <w:sz w:val="22"/>
          <w:szCs w:val="22"/>
        </w:rPr>
        <w:t xml:space="preserve"> Associate </w:t>
      </w:r>
      <w:r w:rsidRPr="008C455A">
        <w:rPr>
          <w:rFonts w:ascii="FF DIN for PUMA Light" w:hAnsi="FF DIN for PUMA Light" w:cs="Tahoma"/>
          <w:bCs/>
          <w:sz w:val="22"/>
          <w:szCs w:val="22"/>
        </w:rPr>
        <w:t>or brought to a</w:t>
      </w:r>
      <w:r w:rsidR="006B05A9" w:rsidRPr="008C455A">
        <w:rPr>
          <w:rFonts w:ascii="FF DIN for PUMA Light" w:hAnsi="FF DIN for PUMA Light" w:cs="Tahoma"/>
          <w:bCs/>
          <w:sz w:val="22"/>
          <w:szCs w:val="22"/>
        </w:rPr>
        <w:t>n</w:t>
      </w:r>
      <w:r w:rsidRPr="008C455A">
        <w:rPr>
          <w:rFonts w:ascii="FF DIN for PUMA Light" w:hAnsi="FF DIN for PUMA Light" w:cs="Tahoma"/>
          <w:bCs/>
          <w:sz w:val="22"/>
          <w:szCs w:val="22"/>
        </w:rPr>
        <w:t xml:space="preserve"> Associate by a C</w:t>
      </w:r>
      <w:r w:rsidR="0092625A" w:rsidRPr="008C455A">
        <w:rPr>
          <w:rFonts w:ascii="FF DIN for PUMA Light" w:hAnsi="FF DIN for PUMA Light" w:cs="Tahoma"/>
          <w:bCs/>
          <w:sz w:val="22"/>
          <w:szCs w:val="22"/>
        </w:rPr>
        <w:t>ustomer, must be immediately brought to the attention of the Manager on Duty.</w:t>
      </w:r>
    </w:p>
    <w:p w14:paraId="782AAFCE" w14:textId="77777777" w:rsidR="0092625A" w:rsidRPr="008C455A" w:rsidRDefault="0092625A" w:rsidP="002A036B">
      <w:pPr>
        <w:rPr>
          <w:rFonts w:ascii="FF DIN for PUMA Light" w:hAnsi="FF DIN for PUMA Light" w:cs="Tahoma"/>
          <w:bCs/>
          <w:sz w:val="22"/>
          <w:szCs w:val="22"/>
        </w:rPr>
      </w:pPr>
    </w:p>
    <w:p w14:paraId="18A75A10" w14:textId="77777777" w:rsidR="0092625A" w:rsidRPr="008C455A"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 xml:space="preserve">The Manager on Duty must log the item onto </w:t>
      </w:r>
      <w:proofErr w:type="gramStart"/>
      <w:r w:rsidRPr="008C455A">
        <w:rPr>
          <w:rFonts w:ascii="FF DIN for PUMA Light" w:hAnsi="FF DIN for PUMA Light" w:cs="Tahoma"/>
          <w:bCs/>
          <w:sz w:val="22"/>
          <w:szCs w:val="22"/>
        </w:rPr>
        <w:t>the</w:t>
      </w:r>
      <w:r w:rsidR="002E6518">
        <w:rPr>
          <w:rFonts w:ascii="FF DIN for PUMA Light" w:hAnsi="FF DIN for PUMA Light" w:cs="Tahoma"/>
          <w:bCs/>
          <w:sz w:val="22"/>
          <w:szCs w:val="22"/>
        </w:rPr>
        <w:t xml:space="preserve"> </w:t>
      </w:r>
      <w:r w:rsidR="002E6518" w:rsidRPr="002E6518">
        <w:rPr>
          <w:rFonts w:ascii="FF DIN for PUMA Light" w:hAnsi="FF DIN for PUMA Light" w:cs="Tahoma"/>
          <w:b/>
          <w:bCs/>
          <w:color w:val="FF0000"/>
          <w:sz w:val="22"/>
          <w:szCs w:val="22"/>
        </w:rPr>
        <w:t>q03</w:t>
      </w:r>
      <w:proofErr w:type="gramEnd"/>
      <w:r w:rsidR="002E6518" w:rsidRPr="002E6518">
        <w:rPr>
          <w:rFonts w:ascii="FF DIN for PUMA Light" w:hAnsi="FF DIN for PUMA Light" w:cs="Tahoma"/>
          <w:b/>
          <w:bCs/>
          <w:color w:val="FF0000"/>
          <w:sz w:val="22"/>
          <w:szCs w:val="22"/>
        </w:rPr>
        <w:t>.</w:t>
      </w:r>
      <w:r w:rsidRPr="008C455A">
        <w:rPr>
          <w:rFonts w:ascii="FF DIN for PUMA Light" w:hAnsi="FF DIN for PUMA Light" w:cs="Tahoma"/>
          <w:bCs/>
          <w:sz w:val="22"/>
          <w:szCs w:val="22"/>
        </w:rPr>
        <w:t xml:space="preserve"> Lost and Found Log and secure the item eith</w:t>
      </w:r>
      <w:r w:rsidR="00171A12" w:rsidRPr="008C455A">
        <w:rPr>
          <w:rFonts w:ascii="FF DIN for PUMA Light" w:hAnsi="FF DIN for PUMA Light" w:cs="Tahoma"/>
          <w:bCs/>
          <w:sz w:val="22"/>
          <w:szCs w:val="22"/>
        </w:rPr>
        <w:t>er in the Office or S</w:t>
      </w:r>
      <w:r w:rsidRPr="008C455A">
        <w:rPr>
          <w:rFonts w:ascii="FF DIN for PUMA Light" w:hAnsi="FF DIN for PUMA Light" w:cs="Tahoma"/>
          <w:bCs/>
          <w:sz w:val="22"/>
          <w:szCs w:val="22"/>
        </w:rPr>
        <w:t>afe dependent upon perceived value.  Attempts should be made for one week, from the date the article was turned in, to contact the owner</w:t>
      </w:r>
      <w:r w:rsidR="00F04F12" w:rsidRPr="008C455A">
        <w:rPr>
          <w:rFonts w:ascii="FF DIN for PUMA Light" w:hAnsi="FF DIN for PUMA Light" w:cs="Tahoma"/>
          <w:bCs/>
          <w:sz w:val="22"/>
          <w:szCs w:val="22"/>
        </w:rPr>
        <w:t>.</w:t>
      </w:r>
      <w:r w:rsidRPr="008C455A">
        <w:rPr>
          <w:rFonts w:ascii="FF DIN for PUMA Light" w:hAnsi="FF DIN for PUMA Light" w:cs="Tahoma"/>
          <w:bCs/>
          <w:sz w:val="22"/>
          <w:szCs w:val="22"/>
        </w:rPr>
        <w:t xml:space="preserve"> </w:t>
      </w:r>
    </w:p>
    <w:p w14:paraId="6736E4C3" w14:textId="77777777" w:rsidR="0092625A" w:rsidRPr="008C455A"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At the end of one week, if the original owner cannot be located or contacted, then the item will be disposed</w:t>
      </w:r>
      <w:r w:rsidR="00B708D9">
        <w:rPr>
          <w:rFonts w:ascii="FF DIN for PUMA Light" w:hAnsi="FF DIN for PUMA Light" w:cs="Tahoma"/>
          <w:bCs/>
          <w:sz w:val="22"/>
          <w:szCs w:val="22"/>
        </w:rPr>
        <w:t xml:space="preserve"> </w:t>
      </w:r>
      <w:r w:rsidRPr="008C455A">
        <w:rPr>
          <w:rFonts w:ascii="FF DIN for PUMA Light" w:hAnsi="FF DIN for PUMA Light" w:cs="Tahoma"/>
          <w:bCs/>
          <w:sz w:val="22"/>
          <w:szCs w:val="22"/>
        </w:rPr>
        <w:t>of</w:t>
      </w:r>
      <w:r w:rsidR="00226AFA" w:rsidRPr="008C455A">
        <w:rPr>
          <w:rFonts w:ascii="FF DIN for PUMA Light" w:hAnsi="FF DIN for PUMA Light" w:cs="Tahoma"/>
          <w:bCs/>
          <w:sz w:val="22"/>
          <w:szCs w:val="22"/>
        </w:rPr>
        <w:t>f</w:t>
      </w:r>
      <w:r w:rsidRPr="008C455A">
        <w:rPr>
          <w:rFonts w:ascii="FF DIN for PUMA Light" w:hAnsi="FF DIN for PUMA Light" w:cs="Tahoma"/>
          <w:bCs/>
          <w:sz w:val="22"/>
          <w:szCs w:val="22"/>
        </w:rPr>
        <w:t xml:space="preserve"> according to the Procedure.</w:t>
      </w:r>
    </w:p>
    <w:p w14:paraId="3FF2FB96" w14:textId="77777777" w:rsidR="0092625A" w:rsidRPr="008C455A" w:rsidRDefault="0092625A" w:rsidP="002A036B">
      <w:pPr>
        <w:rPr>
          <w:rFonts w:ascii="FF DIN for PUMA Light" w:hAnsi="FF DIN for PUMA Light" w:cs="Tahoma"/>
          <w:bCs/>
          <w:sz w:val="22"/>
          <w:szCs w:val="22"/>
        </w:rPr>
      </w:pPr>
    </w:p>
    <w:p w14:paraId="67AA6ECC" w14:textId="77777777" w:rsidR="0092625A" w:rsidRPr="008C455A"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 xml:space="preserve">Any member of PUMA, who does not turn in lost and found articles or who if found not following the Policy and Procedure, will face disciplinary action, up </w:t>
      </w:r>
      <w:r w:rsidR="00226AFA" w:rsidRPr="008C455A">
        <w:rPr>
          <w:rFonts w:ascii="FF DIN for PUMA Light" w:hAnsi="FF DIN for PUMA Light" w:cs="Tahoma"/>
          <w:bCs/>
          <w:sz w:val="22"/>
          <w:szCs w:val="22"/>
        </w:rPr>
        <w:t>to,</w:t>
      </w:r>
      <w:r w:rsidRPr="008C455A">
        <w:rPr>
          <w:rFonts w:ascii="FF DIN for PUMA Light" w:hAnsi="FF DIN for PUMA Light" w:cs="Tahoma"/>
          <w:bCs/>
          <w:sz w:val="22"/>
          <w:szCs w:val="22"/>
        </w:rPr>
        <w:t xml:space="preserve"> and including termination.</w:t>
      </w:r>
    </w:p>
    <w:p w14:paraId="106988FD" w14:textId="77777777" w:rsidR="00C31375" w:rsidRDefault="00C31375" w:rsidP="002A036B">
      <w:pPr>
        <w:rPr>
          <w:rFonts w:ascii="FF DIN for PUMA Bold" w:hAnsi="FF DIN for PUMA Bold" w:cs="Tahoma"/>
          <w:bCs/>
          <w:sz w:val="28"/>
          <w:szCs w:val="28"/>
        </w:rPr>
      </w:pPr>
    </w:p>
    <w:p w14:paraId="3BB91592" w14:textId="77777777" w:rsidR="0092625A" w:rsidRPr="008C455A" w:rsidRDefault="0092625A" w:rsidP="002A036B">
      <w:pPr>
        <w:rPr>
          <w:rFonts w:ascii="FF DIN for PUMA Bold" w:hAnsi="FF DIN for PUMA Bold" w:cs="Tahoma"/>
          <w:bCs/>
          <w:sz w:val="28"/>
          <w:szCs w:val="28"/>
        </w:rPr>
      </w:pPr>
      <w:r w:rsidRPr="008C455A">
        <w:rPr>
          <w:rFonts w:ascii="FF DIN for PUMA Bold" w:hAnsi="FF DIN for PUMA Bold" w:cs="Tahoma"/>
          <w:bCs/>
          <w:sz w:val="28"/>
          <w:szCs w:val="28"/>
        </w:rPr>
        <w:t>Procedure</w:t>
      </w:r>
    </w:p>
    <w:p w14:paraId="467D5CB4" w14:textId="77777777" w:rsidR="008C455A" w:rsidRPr="008C455A" w:rsidRDefault="008C455A" w:rsidP="002A036B">
      <w:pPr>
        <w:rPr>
          <w:rFonts w:ascii="FF DIN for PUMA Light" w:hAnsi="FF DIN for PUMA Light" w:cs="Tahoma"/>
          <w:b/>
          <w:bCs/>
          <w:sz w:val="28"/>
          <w:szCs w:val="28"/>
        </w:rPr>
      </w:pPr>
    </w:p>
    <w:p w14:paraId="525A36FD" w14:textId="77777777" w:rsidR="002A036B"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 xml:space="preserve">The Manager on Duty </w:t>
      </w:r>
      <w:proofErr w:type="gramStart"/>
      <w:r w:rsidR="002A036B">
        <w:rPr>
          <w:rFonts w:ascii="FF DIN for PUMA Light" w:hAnsi="FF DIN for PUMA Light" w:cs="Tahoma"/>
          <w:bCs/>
          <w:sz w:val="22"/>
          <w:szCs w:val="22"/>
        </w:rPr>
        <w:t>musts</w:t>
      </w:r>
      <w:proofErr w:type="gramEnd"/>
      <w:r w:rsidR="002A036B">
        <w:rPr>
          <w:rFonts w:ascii="FF DIN for PUMA Light" w:hAnsi="FF DIN for PUMA Light" w:cs="Tahoma"/>
          <w:bCs/>
          <w:sz w:val="22"/>
          <w:szCs w:val="22"/>
        </w:rPr>
        <w:t xml:space="preserve"> document the item by creating an Incident Report </w:t>
      </w:r>
      <w:r w:rsidR="002A036B" w:rsidRPr="008C455A">
        <w:rPr>
          <w:rFonts w:ascii="FF DIN for PUMA Light" w:hAnsi="FF DIN for PUMA Light" w:cs="Tahoma"/>
          <w:bCs/>
          <w:sz w:val="22"/>
          <w:szCs w:val="22"/>
        </w:rPr>
        <w:t>at the earliest possible opportunity</w:t>
      </w:r>
      <w:r w:rsidR="002A036B">
        <w:rPr>
          <w:rFonts w:ascii="FF DIN for PUMA Light" w:hAnsi="FF DIN for PUMA Light" w:cs="Tahoma"/>
          <w:bCs/>
          <w:sz w:val="22"/>
          <w:szCs w:val="22"/>
        </w:rPr>
        <w:t>.</w:t>
      </w:r>
    </w:p>
    <w:p w14:paraId="69FC5A54" w14:textId="77777777" w:rsidR="0092625A" w:rsidRPr="008C455A" w:rsidRDefault="002A036B" w:rsidP="002A036B">
      <w:pPr>
        <w:rPr>
          <w:rFonts w:ascii="FF DIN for PUMA Light" w:hAnsi="FF DIN for PUMA Light" w:cs="Tahoma"/>
          <w:bCs/>
          <w:sz w:val="22"/>
          <w:szCs w:val="22"/>
        </w:rPr>
      </w:pPr>
      <w:r>
        <w:rPr>
          <w:rFonts w:ascii="FF DIN for PUMA Light" w:hAnsi="FF DIN for PUMA Light" w:cs="Tahoma"/>
          <w:bCs/>
          <w:sz w:val="22"/>
          <w:szCs w:val="22"/>
        </w:rPr>
        <w:t>T</w:t>
      </w:r>
      <w:r w:rsidR="0092625A" w:rsidRPr="008C455A">
        <w:rPr>
          <w:rFonts w:ascii="FF DIN for PUMA Light" w:hAnsi="FF DIN for PUMA Light" w:cs="Tahoma"/>
          <w:bCs/>
          <w:sz w:val="22"/>
          <w:szCs w:val="22"/>
        </w:rPr>
        <w:t xml:space="preserve">he </w:t>
      </w:r>
      <w:proofErr w:type="gramStart"/>
      <w:r w:rsidR="0092625A" w:rsidRPr="008C455A">
        <w:rPr>
          <w:rFonts w:ascii="FF DIN for PUMA Light" w:hAnsi="FF DIN for PUMA Light" w:cs="Tahoma"/>
          <w:bCs/>
          <w:sz w:val="22"/>
          <w:szCs w:val="22"/>
        </w:rPr>
        <w:t>item</w:t>
      </w:r>
      <w:proofErr w:type="gramEnd"/>
      <w:r w:rsidR="0092625A" w:rsidRPr="008C455A">
        <w:rPr>
          <w:rFonts w:ascii="FF DIN for PUMA Light" w:hAnsi="FF DIN for PUMA Light" w:cs="Tahoma"/>
          <w:bCs/>
          <w:sz w:val="22"/>
          <w:szCs w:val="22"/>
        </w:rPr>
        <w:t>(s)</w:t>
      </w:r>
      <w:r>
        <w:rPr>
          <w:rFonts w:ascii="FF DIN for PUMA Light" w:hAnsi="FF DIN for PUMA Light" w:cs="Tahoma"/>
          <w:bCs/>
          <w:sz w:val="22"/>
          <w:szCs w:val="22"/>
        </w:rPr>
        <w:t xml:space="preserve"> musts be stored </w:t>
      </w:r>
      <w:r w:rsidR="0092625A" w:rsidRPr="008C455A">
        <w:rPr>
          <w:rFonts w:ascii="FF DIN for PUMA Light" w:hAnsi="FF DIN for PUMA Light" w:cs="Tahoma"/>
          <w:bCs/>
          <w:sz w:val="22"/>
          <w:szCs w:val="22"/>
        </w:rPr>
        <w:t>in the office</w:t>
      </w:r>
      <w:r>
        <w:rPr>
          <w:rFonts w:ascii="FF DIN for PUMA Light" w:hAnsi="FF DIN for PUMA Light" w:cs="Tahoma"/>
          <w:bCs/>
          <w:sz w:val="22"/>
          <w:szCs w:val="22"/>
        </w:rPr>
        <w:t xml:space="preserve"> in the designated area</w:t>
      </w:r>
      <w:r w:rsidR="0092625A" w:rsidRPr="008C455A">
        <w:rPr>
          <w:rFonts w:ascii="FF DIN for PUMA Light" w:hAnsi="FF DIN for PUMA Light" w:cs="Tahoma"/>
          <w:bCs/>
          <w:sz w:val="22"/>
          <w:szCs w:val="22"/>
        </w:rPr>
        <w:t>. If the it</w:t>
      </w:r>
      <w:r w:rsidR="00B344EC" w:rsidRPr="008C455A">
        <w:rPr>
          <w:rFonts w:ascii="FF DIN for PUMA Light" w:hAnsi="FF DIN for PUMA Light" w:cs="Tahoma"/>
          <w:bCs/>
          <w:sz w:val="22"/>
          <w:szCs w:val="22"/>
        </w:rPr>
        <w:t>em has a perceived value over €15</w:t>
      </w:r>
      <w:r w:rsidR="00852D80">
        <w:rPr>
          <w:rFonts w:ascii="FF DIN for PUMA Light" w:hAnsi="FF DIN for PUMA Light" w:cs="Tahoma"/>
          <w:bCs/>
          <w:sz w:val="22"/>
          <w:szCs w:val="22"/>
        </w:rPr>
        <w:t xml:space="preserve"> or equal to local currency</w:t>
      </w:r>
      <w:r w:rsidR="0092625A" w:rsidRPr="008C455A">
        <w:rPr>
          <w:rFonts w:ascii="FF DIN for PUMA Light" w:hAnsi="FF DIN for PUMA Light" w:cs="Tahoma"/>
          <w:bCs/>
          <w:sz w:val="22"/>
          <w:szCs w:val="22"/>
        </w:rPr>
        <w:t>,</w:t>
      </w:r>
      <w:r w:rsidR="00171A12" w:rsidRPr="008C455A">
        <w:rPr>
          <w:rFonts w:ascii="FF DIN for PUMA Light" w:hAnsi="FF DIN for PUMA Light" w:cs="Tahoma"/>
          <w:bCs/>
          <w:sz w:val="22"/>
          <w:szCs w:val="22"/>
        </w:rPr>
        <w:t xml:space="preserve"> </w:t>
      </w:r>
      <w:r w:rsidR="00755417" w:rsidRPr="008C455A">
        <w:rPr>
          <w:rFonts w:ascii="FF DIN for PUMA Light" w:hAnsi="FF DIN for PUMA Light" w:cs="Tahoma"/>
          <w:bCs/>
          <w:sz w:val="22"/>
          <w:szCs w:val="22"/>
        </w:rPr>
        <w:t xml:space="preserve">it </w:t>
      </w:r>
      <w:r w:rsidR="00171A12" w:rsidRPr="008C455A">
        <w:rPr>
          <w:rFonts w:ascii="FF DIN for PUMA Light" w:hAnsi="FF DIN for PUMA Light" w:cs="Tahoma"/>
          <w:bCs/>
          <w:sz w:val="22"/>
          <w:szCs w:val="22"/>
        </w:rPr>
        <w:t>should be placed in the S</w:t>
      </w:r>
      <w:r w:rsidR="0092625A" w:rsidRPr="008C455A">
        <w:rPr>
          <w:rFonts w:ascii="FF DIN for PUMA Light" w:hAnsi="FF DIN for PUMA Light" w:cs="Tahoma"/>
          <w:bCs/>
          <w:sz w:val="22"/>
          <w:szCs w:val="22"/>
        </w:rPr>
        <w:t>afe.</w:t>
      </w:r>
    </w:p>
    <w:p w14:paraId="1122413A" w14:textId="77777777" w:rsidR="00C31375" w:rsidRDefault="00C31375" w:rsidP="002A036B">
      <w:pPr>
        <w:rPr>
          <w:rFonts w:ascii="FF DIN for PUMA Light" w:hAnsi="FF DIN for PUMA Light" w:cs="Tahoma"/>
          <w:bCs/>
          <w:sz w:val="22"/>
          <w:szCs w:val="22"/>
        </w:rPr>
      </w:pPr>
    </w:p>
    <w:p w14:paraId="6A2D1972" w14:textId="77777777" w:rsidR="0092625A" w:rsidRPr="008C455A" w:rsidRDefault="00171A12" w:rsidP="002A036B">
      <w:pPr>
        <w:rPr>
          <w:rFonts w:ascii="FF DIN for PUMA Light" w:hAnsi="FF DIN for PUMA Light" w:cs="Tahoma"/>
          <w:bCs/>
          <w:sz w:val="22"/>
          <w:szCs w:val="22"/>
        </w:rPr>
      </w:pPr>
      <w:r w:rsidRPr="008C455A">
        <w:rPr>
          <w:rFonts w:ascii="FF DIN for PUMA Light" w:hAnsi="FF DIN for PUMA Light" w:cs="Tahoma"/>
          <w:bCs/>
          <w:sz w:val="22"/>
          <w:szCs w:val="22"/>
        </w:rPr>
        <w:t>The S</w:t>
      </w:r>
      <w:r w:rsidR="0092625A" w:rsidRPr="008C455A">
        <w:rPr>
          <w:rFonts w:ascii="FF DIN for PUMA Light" w:hAnsi="FF DIN for PUMA Light" w:cs="Tahoma"/>
          <w:bCs/>
          <w:sz w:val="22"/>
          <w:szCs w:val="22"/>
        </w:rPr>
        <w:t xml:space="preserve">tore should retain the item for one week from the day it was turned in, to allow time for </w:t>
      </w:r>
      <w:r w:rsidRPr="008C455A">
        <w:rPr>
          <w:rFonts w:ascii="FF DIN for PUMA Light" w:hAnsi="FF DIN for PUMA Light" w:cs="Tahoma"/>
          <w:bCs/>
          <w:sz w:val="22"/>
          <w:szCs w:val="22"/>
        </w:rPr>
        <w:t xml:space="preserve">a </w:t>
      </w:r>
      <w:proofErr w:type="gramStart"/>
      <w:r w:rsidRPr="008C455A">
        <w:rPr>
          <w:rFonts w:ascii="FF DIN for PUMA Light" w:hAnsi="FF DIN for PUMA Light" w:cs="Tahoma"/>
          <w:bCs/>
          <w:sz w:val="22"/>
          <w:szCs w:val="22"/>
        </w:rPr>
        <w:t>C</w:t>
      </w:r>
      <w:r w:rsidR="0092625A" w:rsidRPr="008C455A">
        <w:rPr>
          <w:rFonts w:ascii="FF DIN for PUMA Light" w:hAnsi="FF DIN for PUMA Light" w:cs="Tahoma"/>
          <w:bCs/>
          <w:sz w:val="22"/>
          <w:szCs w:val="22"/>
        </w:rPr>
        <w:t>ustomer</w:t>
      </w:r>
      <w:proofErr w:type="gramEnd"/>
      <w:r w:rsidR="0092625A" w:rsidRPr="008C455A">
        <w:rPr>
          <w:rFonts w:ascii="FF DIN for PUMA Light" w:hAnsi="FF DIN for PUMA Light" w:cs="Tahoma"/>
          <w:bCs/>
          <w:sz w:val="22"/>
          <w:szCs w:val="22"/>
        </w:rPr>
        <w:t xml:space="preserve"> </w:t>
      </w:r>
      <w:r w:rsidRPr="008C455A">
        <w:rPr>
          <w:rFonts w:ascii="FF DIN for PUMA Light" w:hAnsi="FF DIN for PUMA Light" w:cs="Tahoma"/>
          <w:bCs/>
          <w:sz w:val="22"/>
          <w:szCs w:val="22"/>
        </w:rPr>
        <w:t>to contact the S</w:t>
      </w:r>
      <w:r w:rsidR="0092625A" w:rsidRPr="008C455A">
        <w:rPr>
          <w:rFonts w:ascii="FF DIN for PUMA Light" w:hAnsi="FF DIN for PUMA Light" w:cs="Tahoma"/>
          <w:bCs/>
          <w:sz w:val="22"/>
          <w:szCs w:val="22"/>
        </w:rPr>
        <w:t>tore.</w:t>
      </w:r>
    </w:p>
    <w:p w14:paraId="5F362046" w14:textId="77777777" w:rsidR="0092625A" w:rsidRPr="008C455A" w:rsidRDefault="0092625A" w:rsidP="002A036B">
      <w:pPr>
        <w:rPr>
          <w:rFonts w:ascii="FF DIN for PUMA Light" w:hAnsi="FF DIN for PUMA Light" w:cs="Tahoma"/>
          <w:bCs/>
          <w:sz w:val="22"/>
          <w:szCs w:val="22"/>
        </w:rPr>
      </w:pPr>
    </w:p>
    <w:p w14:paraId="3A8112EB" w14:textId="77777777" w:rsidR="0092625A" w:rsidRPr="008C455A" w:rsidRDefault="0092625A" w:rsidP="002A036B">
      <w:pPr>
        <w:numPr>
          <w:ilvl w:val="0"/>
          <w:numId w:val="22"/>
        </w:numPr>
        <w:tabs>
          <w:tab w:val="clear" w:pos="720"/>
          <w:tab w:val="num" w:pos="990"/>
        </w:tabs>
        <w:ind w:left="990" w:hanging="270"/>
        <w:rPr>
          <w:rFonts w:ascii="FF DIN for PUMA Light" w:hAnsi="FF DIN for PUMA Light" w:cs="Tahoma"/>
          <w:bCs/>
          <w:sz w:val="22"/>
          <w:szCs w:val="22"/>
        </w:rPr>
      </w:pPr>
      <w:r w:rsidRPr="008C455A">
        <w:rPr>
          <w:rFonts w:ascii="FF DIN for PUMA Light" w:hAnsi="FF DIN for PUMA Light" w:cs="Tahoma"/>
          <w:bCs/>
          <w:sz w:val="22"/>
          <w:szCs w:val="22"/>
        </w:rPr>
        <w:t xml:space="preserve">If the PUMA Store is in a </w:t>
      </w:r>
      <w:proofErr w:type="gramStart"/>
      <w:r w:rsidRPr="008C455A">
        <w:rPr>
          <w:rFonts w:ascii="FF DIN for PUMA Light" w:hAnsi="FF DIN for PUMA Light" w:cs="Tahoma"/>
          <w:bCs/>
          <w:sz w:val="22"/>
          <w:szCs w:val="22"/>
        </w:rPr>
        <w:t>Mall</w:t>
      </w:r>
      <w:proofErr w:type="gramEnd"/>
      <w:r w:rsidRPr="008C455A">
        <w:rPr>
          <w:rFonts w:ascii="FF DIN for PUMA Light" w:hAnsi="FF DIN for PUMA Light" w:cs="Tahoma"/>
          <w:bCs/>
          <w:sz w:val="22"/>
          <w:szCs w:val="22"/>
        </w:rPr>
        <w:t>, Mall Security should be notified in case the owner contacts the Mall directly looking for the item.</w:t>
      </w:r>
    </w:p>
    <w:p w14:paraId="04BF9405" w14:textId="77777777" w:rsidR="0092625A" w:rsidRPr="008C455A" w:rsidRDefault="00171A12" w:rsidP="002A036B">
      <w:pPr>
        <w:numPr>
          <w:ilvl w:val="0"/>
          <w:numId w:val="22"/>
        </w:numPr>
        <w:tabs>
          <w:tab w:val="clear" w:pos="720"/>
          <w:tab w:val="left" w:pos="990"/>
          <w:tab w:val="num" w:pos="1080"/>
        </w:tabs>
        <w:ind w:left="990" w:hanging="270"/>
        <w:rPr>
          <w:rFonts w:ascii="FF DIN for PUMA Light" w:hAnsi="FF DIN for PUMA Light" w:cs="Tahoma"/>
          <w:bCs/>
          <w:sz w:val="22"/>
          <w:szCs w:val="22"/>
        </w:rPr>
      </w:pPr>
      <w:r w:rsidRPr="008C455A">
        <w:rPr>
          <w:rFonts w:ascii="FF DIN for PUMA Light" w:hAnsi="FF DIN for PUMA Light" w:cs="Tahoma"/>
          <w:bCs/>
          <w:sz w:val="22"/>
          <w:szCs w:val="22"/>
        </w:rPr>
        <w:t xml:space="preserve">If a </w:t>
      </w:r>
      <w:proofErr w:type="gramStart"/>
      <w:r w:rsidRPr="008C455A">
        <w:rPr>
          <w:rFonts w:ascii="FF DIN for PUMA Light" w:hAnsi="FF DIN for PUMA Light" w:cs="Tahoma"/>
          <w:bCs/>
          <w:sz w:val="22"/>
          <w:szCs w:val="22"/>
        </w:rPr>
        <w:t>C</w:t>
      </w:r>
      <w:r w:rsidR="0092625A" w:rsidRPr="008C455A">
        <w:rPr>
          <w:rFonts w:ascii="FF DIN for PUMA Light" w:hAnsi="FF DIN for PUMA Light" w:cs="Tahoma"/>
          <w:bCs/>
          <w:sz w:val="22"/>
          <w:szCs w:val="22"/>
        </w:rPr>
        <w:t>ustomer</w:t>
      </w:r>
      <w:proofErr w:type="gramEnd"/>
      <w:r w:rsidR="0092625A" w:rsidRPr="008C455A">
        <w:rPr>
          <w:rFonts w:ascii="FF DIN for PUMA Light" w:hAnsi="FF DIN for PUMA Light" w:cs="Tahoma"/>
          <w:bCs/>
          <w:sz w:val="22"/>
          <w:szCs w:val="22"/>
        </w:rPr>
        <w:t xml:space="preserve"> does</w:t>
      </w:r>
      <w:r w:rsidRPr="008C455A">
        <w:rPr>
          <w:rFonts w:ascii="FF DIN for PUMA Light" w:hAnsi="FF DIN for PUMA Light" w:cs="Tahoma"/>
          <w:bCs/>
          <w:sz w:val="22"/>
          <w:szCs w:val="22"/>
        </w:rPr>
        <w:t xml:space="preserve"> contact the S</w:t>
      </w:r>
      <w:r w:rsidR="0092625A" w:rsidRPr="008C455A">
        <w:rPr>
          <w:rFonts w:ascii="FF DIN for PUMA Light" w:hAnsi="FF DIN for PUMA Light" w:cs="Tahoma"/>
          <w:bCs/>
          <w:sz w:val="22"/>
          <w:szCs w:val="22"/>
        </w:rPr>
        <w:t>tore, the Manager on Duty</w:t>
      </w:r>
      <w:r w:rsidRPr="008C455A">
        <w:rPr>
          <w:rFonts w:ascii="FF DIN for PUMA Light" w:hAnsi="FF DIN for PUMA Light" w:cs="Tahoma"/>
          <w:bCs/>
          <w:sz w:val="22"/>
          <w:szCs w:val="22"/>
        </w:rPr>
        <w:t xml:space="preserve"> should speak with the C</w:t>
      </w:r>
      <w:r w:rsidR="0092625A" w:rsidRPr="008C455A">
        <w:rPr>
          <w:rFonts w:ascii="FF DIN for PUMA Light" w:hAnsi="FF DIN for PUMA Light" w:cs="Tahoma"/>
          <w:bCs/>
          <w:sz w:val="22"/>
          <w:szCs w:val="22"/>
        </w:rPr>
        <w:t>ustomer.</w:t>
      </w:r>
    </w:p>
    <w:p w14:paraId="449E44B4" w14:textId="77777777" w:rsidR="0092625A" w:rsidRPr="008C455A" w:rsidRDefault="0092625A" w:rsidP="002A036B">
      <w:pPr>
        <w:numPr>
          <w:ilvl w:val="0"/>
          <w:numId w:val="22"/>
        </w:numPr>
        <w:tabs>
          <w:tab w:val="clear" w:pos="720"/>
          <w:tab w:val="left" w:pos="990"/>
          <w:tab w:val="num" w:pos="1080"/>
        </w:tabs>
        <w:ind w:left="990" w:hanging="270"/>
        <w:rPr>
          <w:rFonts w:ascii="FF DIN for PUMA Light" w:hAnsi="FF DIN for PUMA Light" w:cs="Tahoma"/>
          <w:bCs/>
          <w:sz w:val="22"/>
          <w:szCs w:val="22"/>
        </w:rPr>
      </w:pPr>
      <w:r w:rsidRPr="008C455A">
        <w:rPr>
          <w:rFonts w:ascii="FF DIN for PUMA Light" w:hAnsi="FF DIN for PUMA Light" w:cs="Tahoma"/>
          <w:bCs/>
          <w:sz w:val="22"/>
          <w:szCs w:val="22"/>
        </w:rPr>
        <w:t>The Manager on Duty will</w:t>
      </w:r>
      <w:r w:rsidR="00171A12" w:rsidRPr="008C455A">
        <w:rPr>
          <w:rFonts w:ascii="FF DIN for PUMA Light" w:hAnsi="FF DIN for PUMA Light" w:cs="Tahoma"/>
          <w:bCs/>
          <w:sz w:val="22"/>
          <w:szCs w:val="22"/>
        </w:rPr>
        <w:t xml:space="preserve"> request that the C</w:t>
      </w:r>
      <w:r w:rsidRPr="008C455A">
        <w:rPr>
          <w:rFonts w:ascii="FF DIN for PUMA Light" w:hAnsi="FF DIN for PUMA Light" w:cs="Tahoma"/>
          <w:bCs/>
          <w:sz w:val="22"/>
          <w:szCs w:val="22"/>
        </w:rPr>
        <w:t>ustomer describe the lost item.</w:t>
      </w:r>
    </w:p>
    <w:p w14:paraId="06BE92C6" w14:textId="77777777" w:rsidR="0092625A" w:rsidRPr="008C455A" w:rsidRDefault="0092625A" w:rsidP="002A036B">
      <w:pPr>
        <w:numPr>
          <w:ilvl w:val="0"/>
          <w:numId w:val="22"/>
        </w:numPr>
        <w:tabs>
          <w:tab w:val="clear" w:pos="720"/>
          <w:tab w:val="left" w:pos="990"/>
          <w:tab w:val="num" w:pos="1080"/>
        </w:tabs>
        <w:ind w:left="990" w:hanging="270"/>
        <w:rPr>
          <w:rFonts w:ascii="FF DIN for PUMA Light" w:hAnsi="FF DIN for PUMA Light" w:cs="Tahoma"/>
          <w:bCs/>
          <w:sz w:val="22"/>
          <w:szCs w:val="22"/>
        </w:rPr>
      </w:pPr>
      <w:r w:rsidRPr="008C455A">
        <w:rPr>
          <w:rFonts w:ascii="FF DIN for PUMA Light" w:hAnsi="FF DIN for PUMA Light" w:cs="Tahoma"/>
          <w:bCs/>
          <w:sz w:val="22"/>
          <w:szCs w:val="22"/>
        </w:rPr>
        <w:t xml:space="preserve">If the Manager on Duty determines that </w:t>
      </w:r>
      <w:r w:rsidR="00171A12" w:rsidRPr="008C455A">
        <w:rPr>
          <w:rFonts w:ascii="FF DIN for PUMA Light" w:hAnsi="FF DIN for PUMA Light" w:cs="Tahoma"/>
          <w:bCs/>
          <w:sz w:val="22"/>
          <w:szCs w:val="22"/>
        </w:rPr>
        <w:t>the C</w:t>
      </w:r>
      <w:r w:rsidRPr="008C455A">
        <w:rPr>
          <w:rFonts w:ascii="FF DIN for PUMA Light" w:hAnsi="FF DIN for PUMA Light" w:cs="Tahoma"/>
          <w:bCs/>
          <w:sz w:val="22"/>
          <w:szCs w:val="22"/>
        </w:rPr>
        <w:t>ustomer appears to be the owner who lost the item, an appo</w:t>
      </w:r>
      <w:r w:rsidR="00171A12" w:rsidRPr="008C455A">
        <w:rPr>
          <w:rFonts w:ascii="FF DIN for PUMA Light" w:hAnsi="FF DIN for PUMA Light" w:cs="Tahoma"/>
          <w:bCs/>
          <w:sz w:val="22"/>
          <w:szCs w:val="22"/>
        </w:rPr>
        <w:t>intment should be made for the C</w:t>
      </w:r>
      <w:r w:rsidRPr="008C455A">
        <w:rPr>
          <w:rFonts w:ascii="FF DIN for PUMA Light" w:hAnsi="FF DIN for PUMA Light" w:cs="Tahoma"/>
          <w:bCs/>
          <w:sz w:val="22"/>
          <w:szCs w:val="22"/>
        </w:rPr>
        <w:t>ustomer to come in when the Manager on Duty is available to retrieve the item.</w:t>
      </w:r>
    </w:p>
    <w:p w14:paraId="58116030" w14:textId="77777777" w:rsidR="0092625A" w:rsidRPr="008C455A" w:rsidRDefault="0092625A" w:rsidP="002A036B">
      <w:pPr>
        <w:ind w:left="1080"/>
        <w:rPr>
          <w:rFonts w:ascii="FF DIN for PUMA Light" w:hAnsi="FF DIN for PUMA Light" w:cs="Tahoma"/>
          <w:bCs/>
          <w:sz w:val="22"/>
          <w:szCs w:val="22"/>
        </w:rPr>
      </w:pPr>
    </w:p>
    <w:p w14:paraId="2DA3FC5D" w14:textId="77777777" w:rsidR="0092625A" w:rsidRPr="008C455A"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After one week</w:t>
      </w:r>
      <w:r w:rsidR="00171A12" w:rsidRPr="008C455A">
        <w:rPr>
          <w:rFonts w:ascii="FF DIN for PUMA Light" w:hAnsi="FF DIN for PUMA Light" w:cs="Tahoma"/>
          <w:bCs/>
          <w:sz w:val="22"/>
          <w:szCs w:val="22"/>
        </w:rPr>
        <w:t xml:space="preserve">, if the Store is located in a </w:t>
      </w:r>
      <w:proofErr w:type="gramStart"/>
      <w:r w:rsidR="00171A12" w:rsidRPr="008C455A">
        <w:rPr>
          <w:rFonts w:ascii="FF DIN for PUMA Light" w:hAnsi="FF DIN for PUMA Light" w:cs="Tahoma"/>
          <w:bCs/>
          <w:sz w:val="22"/>
          <w:szCs w:val="22"/>
        </w:rPr>
        <w:t>Mall</w:t>
      </w:r>
      <w:proofErr w:type="gramEnd"/>
      <w:r w:rsidR="00171A12" w:rsidRPr="008C455A">
        <w:rPr>
          <w:rFonts w:ascii="FF DIN for PUMA Light" w:hAnsi="FF DIN for PUMA Light" w:cs="Tahoma"/>
          <w:bCs/>
          <w:sz w:val="22"/>
          <w:szCs w:val="22"/>
        </w:rPr>
        <w:t>, the Store should contact the Mall Security O</w:t>
      </w:r>
      <w:r w:rsidRPr="008C455A">
        <w:rPr>
          <w:rFonts w:ascii="FF DIN for PUMA Light" w:hAnsi="FF DIN for PUMA Light" w:cs="Tahoma"/>
          <w:bCs/>
          <w:sz w:val="22"/>
          <w:szCs w:val="22"/>
        </w:rPr>
        <w:t>ffice and inquire as t</w:t>
      </w:r>
      <w:r w:rsidR="00171A12" w:rsidRPr="008C455A">
        <w:rPr>
          <w:rFonts w:ascii="FF DIN for PUMA Light" w:hAnsi="FF DIN for PUMA Light" w:cs="Tahoma"/>
          <w:bCs/>
          <w:sz w:val="22"/>
          <w:szCs w:val="22"/>
        </w:rPr>
        <w:t>o whether they will accept the Lost and F</w:t>
      </w:r>
      <w:r w:rsidRPr="008C455A">
        <w:rPr>
          <w:rFonts w:ascii="FF DIN for PUMA Light" w:hAnsi="FF DIN for PUMA Light" w:cs="Tahoma"/>
          <w:bCs/>
          <w:sz w:val="22"/>
          <w:szCs w:val="22"/>
        </w:rPr>
        <w:t>ound item.</w:t>
      </w:r>
    </w:p>
    <w:p w14:paraId="071536FB" w14:textId="77777777" w:rsidR="0092625A" w:rsidRPr="008C455A" w:rsidRDefault="0092625A" w:rsidP="002A036B">
      <w:pPr>
        <w:rPr>
          <w:rFonts w:ascii="FF DIN for PUMA Light" w:hAnsi="FF DIN for PUMA Light" w:cs="Tahoma"/>
          <w:bCs/>
          <w:sz w:val="22"/>
          <w:szCs w:val="22"/>
        </w:rPr>
      </w:pPr>
      <w:r w:rsidRPr="008C455A">
        <w:rPr>
          <w:rFonts w:ascii="FF DIN for PUMA Light" w:hAnsi="FF DIN for PUMA Light" w:cs="Tahoma"/>
          <w:bCs/>
          <w:sz w:val="22"/>
          <w:szCs w:val="22"/>
        </w:rPr>
        <w:t xml:space="preserve">If the Mall </w:t>
      </w:r>
      <w:proofErr w:type="gramStart"/>
      <w:r w:rsidRPr="008C455A">
        <w:rPr>
          <w:rFonts w:ascii="FF DIN for PUMA Light" w:hAnsi="FF DIN for PUMA Light" w:cs="Tahoma"/>
          <w:bCs/>
          <w:sz w:val="22"/>
          <w:szCs w:val="22"/>
        </w:rPr>
        <w:t>will accept</w:t>
      </w:r>
      <w:proofErr w:type="gramEnd"/>
      <w:r w:rsidRPr="008C455A">
        <w:rPr>
          <w:rFonts w:ascii="FF DIN for PUMA Light" w:hAnsi="FF DIN for PUMA Light" w:cs="Tahoma"/>
          <w:bCs/>
          <w:sz w:val="22"/>
          <w:szCs w:val="22"/>
        </w:rPr>
        <w:t xml:space="preserve"> the item, a member of the Management Team should bring the item to the Mall Security Office</w:t>
      </w:r>
      <w:r w:rsidR="002A036B">
        <w:rPr>
          <w:rFonts w:ascii="FF DIN for PUMA Light" w:hAnsi="FF DIN for PUMA Light" w:cs="Tahoma"/>
          <w:bCs/>
          <w:sz w:val="22"/>
          <w:szCs w:val="22"/>
        </w:rPr>
        <w:t>.</w:t>
      </w:r>
    </w:p>
    <w:p w14:paraId="53EB01B1" w14:textId="77777777" w:rsidR="0092625A" w:rsidRPr="008C455A" w:rsidRDefault="0092625A" w:rsidP="002A036B">
      <w:pPr>
        <w:ind w:left="1080"/>
        <w:rPr>
          <w:rFonts w:ascii="FF DIN for PUMA Light" w:hAnsi="FF DIN for PUMA Light" w:cs="Tahoma"/>
          <w:bCs/>
          <w:sz w:val="22"/>
          <w:szCs w:val="22"/>
        </w:rPr>
      </w:pPr>
    </w:p>
    <w:p w14:paraId="79ACBA37" w14:textId="77777777" w:rsidR="0092625A" w:rsidRPr="008C455A" w:rsidRDefault="00171A12" w:rsidP="002A036B">
      <w:pPr>
        <w:rPr>
          <w:rFonts w:ascii="FF DIN for PUMA Light" w:hAnsi="FF DIN for PUMA Light" w:cs="Tahoma"/>
          <w:bCs/>
          <w:sz w:val="22"/>
          <w:szCs w:val="22"/>
        </w:rPr>
      </w:pPr>
      <w:r w:rsidRPr="008C455A">
        <w:rPr>
          <w:rFonts w:ascii="FF DIN for PUMA Light" w:hAnsi="FF DIN for PUMA Light" w:cs="Tahoma"/>
          <w:bCs/>
          <w:sz w:val="22"/>
          <w:szCs w:val="22"/>
        </w:rPr>
        <w:lastRenderedPageBreak/>
        <w:t xml:space="preserve">If the Store is not located in a </w:t>
      </w:r>
      <w:proofErr w:type="gramStart"/>
      <w:r w:rsidRPr="008C455A">
        <w:rPr>
          <w:rFonts w:ascii="FF DIN for PUMA Light" w:hAnsi="FF DIN for PUMA Light" w:cs="Tahoma"/>
          <w:bCs/>
          <w:sz w:val="22"/>
          <w:szCs w:val="22"/>
        </w:rPr>
        <w:t>Mall</w:t>
      </w:r>
      <w:proofErr w:type="gramEnd"/>
      <w:r w:rsidRPr="008C455A">
        <w:rPr>
          <w:rFonts w:ascii="FF DIN for PUMA Light" w:hAnsi="FF DIN for PUMA Light" w:cs="Tahoma"/>
          <w:bCs/>
          <w:sz w:val="22"/>
          <w:szCs w:val="22"/>
        </w:rPr>
        <w:t xml:space="preserve"> or the Mall will not accept Lost and Found items, the S</w:t>
      </w:r>
      <w:r w:rsidR="0092625A" w:rsidRPr="008C455A">
        <w:rPr>
          <w:rFonts w:ascii="FF DIN for PUMA Light" w:hAnsi="FF DIN for PUMA Light" w:cs="Tahoma"/>
          <w:bCs/>
          <w:sz w:val="22"/>
          <w:szCs w:val="22"/>
        </w:rPr>
        <w:t xml:space="preserve">tore should retain the item for one additional week. At the end of the week, if the item has </w:t>
      </w:r>
      <w:r w:rsidR="00B344EC" w:rsidRPr="008C455A">
        <w:rPr>
          <w:rFonts w:ascii="FF DIN for PUMA Light" w:hAnsi="FF DIN for PUMA Light" w:cs="Tahoma"/>
          <w:bCs/>
          <w:sz w:val="22"/>
          <w:szCs w:val="22"/>
        </w:rPr>
        <w:t>a perceived value of less than €15</w:t>
      </w:r>
      <w:r w:rsidR="0092625A" w:rsidRPr="008C455A">
        <w:rPr>
          <w:rFonts w:ascii="FF DIN for PUMA Light" w:hAnsi="FF DIN for PUMA Light" w:cs="Tahoma"/>
          <w:bCs/>
          <w:sz w:val="22"/>
          <w:szCs w:val="22"/>
        </w:rPr>
        <w:t>.00</w:t>
      </w:r>
      <w:r w:rsidR="00852D80">
        <w:rPr>
          <w:rFonts w:ascii="FF DIN for PUMA Light" w:hAnsi="FF DIN for PUMA Light" w:cs="Tahoma"/>
          <w:bCs/>
          <w:sz w:val="22"/>
          <w:szCs w:val="22"/>
        </w:rPr>
        <w:t xml:space="preserve"> or equal to local currency</w:t>
      </w:r>
      <w:r w:rsidR="0092625A" w:rsidRPr="008C455A">
        <w:rPr>
          <w:rFonts w:ascii="FF DIN for PUMA Light" w:hAnsi="FF DIN for PUMA Light" w:cs="Tahoma"/>
          <w:bCs/>
          <w:sz w:val="22"/>
          <w:szCs w:val="22"/>
        </w:rPr>
        <w:t xml:space="preserve">, it </w:t>
      </w:r>
      <w:r w:rsidR="0028284A" w:rsidRPr="008C455A">
        <w:rPr>
          <w:rFonts w:ascii="FF DIN for PUMA Light" w:hAnsi="FF DIN for PUMA Light" w:cs="Tahoma"/>
          <w:bCs/>
          <w:sz w:val="22"/>
          <w:szCs w:val="22"/>
        </w:rPr>
        <w:t xml:space="preserve">must </w:t>
      </w:r>
      <w:r w:rsidR="0092625A" w:rsidRPr="008C455A">
        <w:rPr>
          <w:rFonts w:ascii="FF DIN for PUMA Light" w:hAnsi="FF DIN for PUMA Light" w:cs="Tahoma"/>
          <w:bCs/>
          <w:sz w:val="22"/>
          <w:szCs w:val="22"/>
        </w:rPr>
        <w:t>be destroyed and discarded.</w:t>
      </w:r>
    </w:p>
    <w:p w14:paraId="7270C4CA" w14:textId="77777777" w:rsidR="006B05A9" w:rsidRPr="008C455A" w:rsidRDefault="006B05A9" w:rsidP="002A036B">
      <w:pPr>
        <w:numPr>
          <w:ins w:id="0" w:author="Kremen, Jiri" w:date="2009-09-15T22:35:00Z"/>
        </w:numPr>
        <w:rPr>
          <w:rFonts w:ascii="FF DIN for PUMA Light" w:hAnsi="FF DIN for PUMA Light" w:cs="Tahoma"/>
          <w:bCs/>
          <w:sz w:val="22"/>
          <w:szCs w:val="22"/>
        </w:rPr>
      </w:pPr>
    </w:p>
    <w:p w14:paraId="6B3A807A" w14:textId="77777777" w:rsidR="006B05A9" w:rsidRDefault="006B05A9" w:rsidP="002A036B">
      <w:pPr>
        <w:rPr>
          <w:rFonts w:ascii="FF DIN for PUMA Light" w:hAnsi="FF DIN for PUMA Light" w:cs="Tahoma"/>
          <w:bCs/>
          <w:sz w:val="22"/>
          <w:szCs w:val="22"/>
        </w:rPr>
      </w:pPr>
      <w:r w:rsidRPr="008C455A">
        <w:rPr>
          <w:rFonts w:ascii="FF DIN for PUMA Light" w:hAnsi="FF DIN for PUMA Light" w:cs="Tahoma"/>
          <w:bCs/>
          <w:sz w:val="22"/>
          <w:szCs w:val="22"/>
        </w:rPr>
        <w:t xml:space="preserve">If the item has a perceived value over </w:t>
      </w:r>
      <w:r w:rsidR="00B344EC" w:rsidRPr="008C455A">
        <w:rPr>
          <w:rFonts w:ascii="FF DIN for PUMA Light" w:hAnsi="FF DIN for PUMA Light" w:cs="Tahoma"/>
          <w:bCs/>
          <w:sz w:val="22"/>
          <w:szCs w:val="22"/>
        </w:rPr>
        <w:t>€15</w:t>
      </w:r>
      <w:r w:rsidRPr="008C455A">
        <w:rPr>
          <w:rFonts w:ascii="FF DIN for PUMA Light" w:hAnsi="FF DIN for PUMA Light" w:cs="Tahoma"/>
          <w:bCs/>
          <w:sz w:val="22"/>
          <w:szCs w:val="22"/>
        </w:rPr>
        <w:t>.00</w:t>
      </w:r>
      <w:r w:rsidR="00852D80">
        <w:rPr>
          <w:rFonts w:ascii="FF DIN for PUMA Light" w:hAnsi="FF DIN for PUMA Light" w:cs="Tahoma"/>
          <w:bCs/>
          <w:sz w:val="22"/>
          <w:szCs w:val="22"/>
        </w:rPr>
        <w:t xml:space="preserve"> or equal to local currency</w:t>
      </w:r>
      <w:r w:rsidRPr="008C455A">
        <w:rPr>
          <w:rFonts w:ascii="FF DIN for PUMA Light" w:hAnsi="FF DIN for PUMA Light" w:cs="Tahoma"/>
          <w:bCs/>
          <w:sz w:val="22"/>
          <w:szCs w:val="22"/>
        </w:rPr>
        <w:t xml:space="preserve">, it should be forwarded to </w:t>
      </w:r>
      <w:r w:rsidR="00B344EC" w:rsidRPr="008C455A">
        <w:rPr>
          <w:rFonts w:ascii="FF DIN for PUMA Light" w:hAnsi="FF DIN for PUMA Light" w:cs="Tahoma"/>
          <w:bCs/>
          <w:sz w:val="22"/>
          <w:szCs w:val="22"/>
        </w:rPr>
        <w:t>Area</w:t>
      </w:r>
      <w:r w:rsidR="00B708D9">
        <w:rPr>
          <w:rFonts w:ascii="FF DIN for PUMA Light" w:hAnsi="FF DIN for PUMA Light" w:cs="Tahoma"/>
          <w:bCs/>
          <w:sz w:val="22"/>
          <w:szCs w:val="22"/>
        </w:rPr>
        <w:t>/District</w:t>
      </w:r>
      <w:r w:rsidR="00B344EC" w:rsidRPr="008C455A">
        <w:rPr>
          <w:rFonts w:ascii="FF DIN for PUMA Light" w:hAnsi="FF DIN for PUMA Light" w:cs="Tahoma"/>
          <w:bCs/>
          <w:sz w:val="22"/>
          <w:szCs w:val="22"/>
        </w:rPr>
        <w:t xml:space="preserve"> Manager</w:t>
      </w:r>
      <w:r w:rsidR="00226AFA" w:rsidRPr="008C455A">
        <w:rPr>
          <w:rFonts w:ascii="FF DIN for PUMA Light" w:hAnsi="FF DIN for PUMA Light" w:cs="Tahoma"/>
          <w:bCs/>
          <w:sz w:val="22"/>
          <w:szCs w:val="22"/>
        </w:rPr>
        <w:t xml:space="preserve"> </w:t>
      </w:r>
      <w:r w:rsidR="00B708D9">
        <w:rPr>
          <w:rFonts w:ascii="FF DIN for PUMA Light" w:hAnsi="FF DIN for PUMA Light" w:cs="Tahoma"/>
          <w:bCs/>
          <w:sz w:val="22"/>
          <w:szCs w:val="22"/>
        </w:rPr>
        <w:t xml:space="preserve">or </w:t>
      </w:r>
      <w:proofErr w:type="gramStart"/>
      <w:r w:rsidR="00B708D9">
        <w:rPr>
          <w:rFonts w:ascii="FF DIN for PUMA Light" w:hAnsi="FF DIN for PUMA Light" w:cs="Tahoma"/>
          <w:bCs/>
          <w:sz w:val="22"/>
          <w:szCs w:val="22"/>
        </w:rPr>
        <w:t>Operations</w:t>
      </w:r>
      <w:r w:rsidR="00226AFA" w:rsidRPr="008C455A">
        <w:rPr>
          <w:rFonts w:ascii="FF DIN for PUMA Light" w:hAnsi="FF DIN for PUMA Light" w:cs="Tahoma"/>
          <w:bCs/>
          <w:sz w:val="22"/>
          <w:szCs w:val="22"/>
        </w:rPr>
        <w:t>(</w:t>
      </w:r>
      <w:proofErr w:type="gramEnd"/>
      <w:r w:rsidR="00226AFA" w:rsidRPr="008C455A">
        <w:rPr>
          <w:rFonts w:ascii="FF DIN for PUMA Light" w:hAnsi="FF DIN for PUMA Light" w:cs="Tahoma"/>
          <w:bCs/>
          <w:sz w:val="22"/>
          <w:szCs w:val="22"/>
        </w:rPr>
        <w:t>if possible)</w:t>
      </w:r>
      <w:r w:rsidR="001B1576" w:rsidRPr="008C455A">
        <w:rPr>
          <w:rFonts w:ascii="FF DIN for PUMA Light" w:hAnsi="FF DIN for PUMA Light" w:cs="Tahoma"/>
          <w:bCs/>
          <w:sz w:val="22"/>
          <w:szCs w:val="22"/>
        </w:rPr>
        <w:t>.</w:t>
      </w:r>
    </w:p>
    <w:p w14:paraId="3E5FB557" w14:textId="77777777" w:rsidR="002E6518" w:rsidRPr="008C455A" w:rsidRDefault="002E6518" w:rsidP="002A036B">
      <w:pPr>
        <w:rPr>
          <w:rFonts w:ascii="FF DIN for PUMA Light" w:hAnsi="FF DIN for PUMA Light" w:cs="Tahoma"/>
          <w:bCs/>
          <w:sz w:val="22"/>
          <w:szCs w:val="22"/>
        </w:rPr>
      </w:pPr>
    </w:p>
    <w:p w14:paraId="78BCAF88" w14:textId="77777777" w:rsidR="006B05A9" w:rsidRPr="008C455A" w:rsidRDefault="006B05A9" w:rsidP="002A036B">
      <w:pPr>
        <w:numPr>
          <w:ilvl w:val="0"/>
          <w:numId w:val="30"/>
        </w:numPr>
        <w:tabs>
          <w:tab w:val="clear" w:pos="720"/>
        </w:tabs>
        <w:ind w:left="1080"/>
        <w:rPr>
          <w:rFonts w:ascii="FF DIN for PUMA Light" w:hAnsi="FF DIN for PUMA Light" w:cs="Tahoma"/>
          <w:bCs/>
          <w:sz w:val="22"/>
          <w:szCs w:val="22"/>
        </w:rPr>
      </w:pPr>
      <w:r w:rsidRPr="008C455A">
        <w:rPr>
          <w:rFonts w:ascii="FF DIN for PUMA Light" w:hAnsi="FF DIN for PUMA Light" w:cs="Tahoma"/>
          <w:bCs/>
          <w:sz w:val="22"/>
          <w:szCs w:val="22"/>
        </w:rPr>
        <w:t>If the item is large and would result i</w:t>
      </w:r>
      <w:r w:rsidR="00B344EC" w:rsidRPr="008C455A">
        <w:rPr>
          <w:rFonts w:ascii="FF DIN for PUMA Light" w:hAnsi="FF DIN for PUMA Light" w:cs="Tahoma"/>
          <w:bCs/>
          <w:sz w:val="22"/>
          <w:szCs w:val="22"/>
        </w:rPr>
        <w:t xml:space="preserve">n a larger shipping cost, Area </w:t>
      </w:r>
      <w:r w:rsidR="00B708D9">
        <w:rPr>
          <w:rFonts w:ascii="FF DIN for PUMA Light" w:hAnsi="FF DIN for PUMA Light" w:cs="Tahoma"/>
          <w:bCs/>
          <w:sz w:val="22"/>
          <w:szCs w:val="22"/>
        </w:rPr>
        <w:t xml:space="preserve">/District </w:t>
      </w:r>
      <w:r w:rsidR="001B1576" w:rsidRPr="008C455A">
        <w:rPr>
          <w:rFonts w:ascii="FF DIN for PUMA Light" w:hAnsi="FF DIN for PUMA Light" w:cs="Tahoma"/>
          <w:bCs/>
          <w:sz w:val="22"/>
          <w:szCs w:val="22"/>
        </w:rPr>
        <w:t>Manager</w:t>
      </w:r>
      <w:r w:rsidR="00D3333B" w:rsidRPr="008C455A">
        <w:rPr>
          <w:rFonts w:ascii="FF DIN for PUMA Light" w:hAnsi="FF DIN for PUMA Light" w:cs="Tahoma"/>
          <w:bCs/>
          <w:sz w:val="22"/>
          <w:szCs w:val="22"/>
        </w:rPr>
        <w:t xml:space="preserve"> </w:t>
      </w:r>
      <w:r w:rsidR="00B708D9">
        <w:rPr>
          <w:rFonts w:ascii="FF DIN for PUMA Light" w:hAnsi="FF DIN for PUMA Light" w:cs="Tahoma"/>
          <w:bCs/>
          <w:sz w:val="22"/>
          <w:szCs w:val="22"/>
        </w:rPr>
        <w:t>or</w:t>
      </w:r>
      <w:r w:rsidR="00D3333B" w:rsidRPr="008C455A">
        <w:rPr>
          <w:rFonts w:ascii="FF DIN for PUMA Light" w:hAnsi="FF DIN for PUMA Light" w:cs="Tahoma"/>
          <w:bCs/>
          <w:sz w:val="22"/>
          <w:szCs w:val="22"/>
        </w:rPr>
        <w:t xml:space="preserve"> Store Operations</w:t>
      </w:r>
      <w:r w:rsidRPr="008C455A">
        <w:rPr>
          <w:rFonts w:ascii="FF DIN for PUMA Light" w:hAnsi="FF DIN for PUMA Light" w:cs="Tahoma"/>
          <w:bCs/>
          <w:sz w:val="22"/>
          <w:szCs w:val="22"/>
        </w:rPr>
        <w:t xml:space="preserve"> must be contacted to authorize shipping of the item.</w:t>
      </w:r>
    </w:p>
    <w:p w14:paraId="79A6E7F1" w14:textId="77777777" w:rsidR="006B05A9" w:rsidRPr="008C455A" w:rsidRDefault="006B05A9" w:rsidP="002A036B">
      <w:pPr>
        <w:numPr>
          <w:ilvl w:val="0"/>
          <w:numId w:val="28"/>
        </w:numPr>
        <w:tabs>
          <w:tab w:val="clear" w:pos="720"/>
          <w:tab w:val="num" w:pos="1080"/>
        </w:tabs>
        <w:ind w:left="1080"/>
        <w:rPr>
          <w:rFonts w:ascii="FF DIN for PUMA Light" w:hAnsi="FF DIN for PUMA Light" w:cs="Tahoma"/>
          <w:bCs/>
          <w:sz w:val="22"/>
          <w:szCs w:val="22"/>
        </w:rPr>
      </w:pPr>
      <w:r w:rsidRPr="008C455A">
        <w:rPr>
          <w:rFonts w:ascii="FF DIN for PUMA Light" w:hAnsi="FF DIN for PUMA Light" w:cs="Tahoma"/>
          <w:bCs/>
          <w:sz w:val="22"/>
          <w:szCs w:val="22"/>
        </w:rPr>
        <w:t>Under no circumstances are any Lost and Found items to be distributed to any Employee of PUMA as a gift, prize, and or other reward, unless explicitly instructed to do</w:t>
      </w:r>
      <w:r w:rsidR="00B344EC" w:rsidRPr="008C455A">
        <w:rPr>
          <w:rFonts w:ascii="FF DIN for PUMA Light" w:hAnsi="FF DIN for PUMA Light" w:cs="Tahoma"/>
          <w:bCs/>
          <w:sz w:val="22"/>
          <w:szCs w:val="22"/>
        </w:rPr>
        <w:t xml:space="preserve"> so, in writing, by Stores Area</w:t>
      </w:r>
      <w:r w:rsidR="00B708D9">
        <w:rPr>
          <w:rFonts w:ascii="FF DIN for PUMA Light" w:hAnsi="FF DIN for PUMA Light" w:cs="Tahoma"/>
          <w:bCs/>
          <w:sz w:val="22"/>
          <w:szCs w:val="22"/>
        </w:rPr>
        <w:t>/District</w:t>
      </w:r>
      <w:r w:rsidR="00B344EC" w:rsidRPr="008C455A">
        <w:rPr>
          <w:rFonts w:ascii="FF DIN for PUMA Light" w:hAnsi="FF DIN for PUMA Light" w:cs="Tahoma"/>
          <w:bCs/>
          <w:sz w:val="22"/>
          <w:szCs w:val="22"/>
        </w:rPr>
        <w:t xml:space="preserve"> Manager</w:t>
      </w:r>
      <w:r w:rsidR="00B708D9">
        <w:rPr>
          <w:rFonts w:ascii="FF DIN for PUMA Light" w:hAnsi="FF DIN for PUMA Light" w:cs="Tahoma"/>
          <w:bCs/>
          <w:sz w:val="22"/>
          <w:szCs w:val="22"/>
        </w:rPr>
        <w:t xml:space="preserve"> or Operations</w:t>
      </w:r>
      <w:r w:rsidRPr="008C455A">
        <w:rPr>
          <w:rFonts w:ascii="FF DIN for PUMA Light" w:hAnsi="FF DIN for PUMA Light" w:cs="Tahoma"/>
          <w:bCs/>
          <w:sz w:val="22"/>
          <w:szCs w:val="22"/>
        </w:rPr>
        <w:t>.</w:t>
      </w:r>
    </w:p>
    <w:p w14:paraId="131D0C5A" w14:textId="77777777" w:rsidR="00D25D97" w:rsidRDefault="00D25D97" w:rsidP="002A036B">
      <w:pPr>
        <w:rPr>
          <w:rFonts w:ascii="FF DIN for PUMA Light" w:hAnsi="FF DIN for PUMA Light" w:cs="Tahoma"/>
          <w:bCs/>
          <w:sz w:val="22"/>
          <w:szCs w:val="22"/>
        </w:rPr>
      </w:pPr>
    </w:p>
    <w:p w14:paraId="5C6F9FA7" w14:textId="77777777" w:rsidR="00C31375" w:rsidRPr="008C455A" w:rsidRDefault="00C31375" w:rsidP="002A036B">
      <w:pPr>
        <w:rPr>
          <w:rFonts w:ascii="FF DIN for PUMA Light" w:hAnsi="FF DIN for PUMA Light" w:cs="Tahoma"/>
          <w:b/>
          <w:bCs/>
          <w:sz w:val="22"/>
          <w:szCs w:val="22"/>
        </w:rPr>
      </w:pPr>
    </w:p>
    <w:p w14:paraId="414CA408" w14:textId="77777777" w:rsidR="0092625A" w:rsidRDefault="0092625A" w:rsidP="002A036B">
      <w:pPr>
        <w:rPr>
          <w:rFonts w:ascii="FF DIN for PUMA Regular" w:hAnsi="FF DIN for PUMA Regular" w:cs="Tahoma"/>
          <w:bCs/>
          <w:szCs w:val="22"/>
        </w:rPr>
      </w:pPr>
      <w:r w:rsidRPr="008C455A">
        <w:rPr>
          <w:rFonts w:ascii="FF DIN for PUMA Regular" w:hAnsi="FF DIN for PUMA Regular" w:cs="Tahoma"/>
          <w:bCs/>
          <w:szCs w:val="22"/>
        </w:rPr>
        <w:t>Credit Cards/Personal Information</w:t>
      </w:r>
    </w:p>
    <w:p w14:paraId="343DA2FF" w14:textId="77777777" w:rsidR="008C455A" w:rsidRPr="008C455A" w:rsidRDefault="008C455A" w:rsidP="002A036B">
      <w:pPr>
        <w:rPr>
          <w:rFonts w:ascii="FF DIN for PUMA Regular" w:hAnsi="FF DIN for PUMA Regular" w:cs="Tahoma"/>
          <w:bCs/>
          <w:szCs w:val="22"/>
        </w:rPr>
      </w:pPr>
    </w:p>
    <w:p w14:paraId="3BA2CD2E" w14:textId="77777777" w:rsidR="0092625A" w:rsidRPr="008C455A" w:rsidRDefault="00171A12" w:rsidP="002A036B">
      <w:pPr>
        <w:pStyle w:val="Default"/>
        <w:rPr>
          <w:rFonts w:ascii="FF DIN for PUMA Light" w:hAnsi="FF DIN for PUMA Light"/>
          <w:color w:val="auto"/>
          <w:sz w:val="22"/>
          <w:szCs w:val="22"/>
        </w:rPr>
      </w:pPr>
      <w:r w:rsidRPr="008C455A">
        <w:rPr>
          <w:rFonts w:ascii="FF DIN for PUMA Light" w:hAnsi="FF DIN for PUMA Light"/>
          <w:bCs/>
          <w:sz w:val="22"/>
          <w:szCs w:val="22"/>
        </w:rPr>
        <w:t>If the item is a Credit C</w:t>
      </w:r>
      <w:r w:rsidR="0092625A" w:rsidRPr="008C455A">
        <w:rPr>
          <w:rFonts w:ascii="FF DIN for PUMA Light" w:hAnsi="FF DIN for PUMA Light"/>
          <w:bCs/>
          <w:sz w:val="22"/>
          <w:szCs w:val="22"/>
        </w:rPr>
        <w:t>ard or other personal, private, or potentially financial information</w:t>
      </w:r>
      <w:r w:rsidRPr="008C455A">
        <w:rPr>
          <w:rFonts w:ascii="FF DIN for PUMA Light" w:hAnsi="FF DIN for PUMA Light"/>
          <w:bCs/>
          <w:sz w:val="22"/>
          <w:szCs w:val="22"/>
        </w:rPr>
        <w:t xml:space="preserve"> the C</w:t>
      </w:r>
      <w:r w:rsidR="0092625A" w:rsidRPr="008C455A">
        <w:rPr>
          <w:rFonts w:ascii="FF DIN for PUMA Light" w:hAnsi="FF DIN for PUMA Light"/>
          <w:bCs/>
          <w:sz w:val="22"/>
          <w:szCs w:val="22"/>
        </w:rPr>
        <w:t xml:space="preserve">ustomer or </w:t>
      </w:r>
      <w:r w:rsidR="0092625A" w:rsidRPr="008C455A">
        <w:rPr>
          <w:rFonts w:ascii="FF DIN for PUMA Light" w:hAnsi="FF DIN for PUMA Light"/>
          <w:color w:val="auto"/>
          <w:sz w:val="22"/>
          <w:szCs w:val="22"/>
        </w:rPr>
        <w:t xml:space="preserve">Merchant Services must be called immediately.  </w:t>
      </w:r>
    </w:p>
    <w:p w14:paraId="6FA62E8E" w14:textId="77777777" w:rsidR="0092625A" w:rsidRPr="008C455A" w:rsidRDefault="0092625A" w:rsidP="002A036B">
      <w:pPr>
        <w:pStyle w:val="Default"/>
        <w:rPr>
          <w:rFonts w:ascii="FF DIN for PUMA Light" w:hAnsi="FF DIN for PUMA Light"/>
          <w:color w:val="auto"/>
          <w:sz w:val="22"/>
          <w:szCs w:val="22"/>
        </w:rPr>
      </w:pPr>
    </w:p>
    <w:p w14:paraId="5554FD6A" w14:textId="77777777" w:rsidR="0092625A" w:rsidRPr="008C455A" w:rsidRDefault="0092625A" w:rsidP="002A036B">
      <w:pPr>
        <w:pStyle w:val="Default"/>
        <w:numPr>
          <w:ilvl w:val="0"/>
          <w:numId w:val="31"/>
        </w:numPr>
        <w:tabs>
          <w:tab w:val="clear" w:pos="720"/>
          <w:tab w:val="num" w:pos="1080"/>
        </w:tabs>
        <w:ind w:left="1080"/>
        <w:rPr>
          <w:rFonts w:ascii="FF DIN for PUMA Light" w:hAnsi="FF DIN for PUMA Light"/>
          <w:color w:val="auto"/>
          <w:sz w:val="22"/>
          <w:szCs w:val="22"/>
        </w:rPr>
      </w:pPr>
      <w:r w:rsidRPr="008C455A">
        <w:rPr>
          <w:rFonts w:ascii="FF DIN for PUMA Light" w:hAnsi="FF DIN for PUMA Light"/>
          <w:color w:val="auto"/>
          <w:sz w:val="22"/>
          <w:szCs w:val="22"/>
        </w:rPr>
        <w:t xml:space="preserve">Merchant Services will notify the Customer that the Credit Card was left at the PUMA Store.  </w:t>
      </w:r>
    </w:p>
    <w:p w14:paraId="388AA0DA" w14:textId="77777777" w:rsidR="0092625A" w:rsidRPr="008C455A" w:rsidRDefault="0092625A" w:rsidP="002A036B">
      <w:pPr>
        <w:pStyle w:val="Default"/>
        <w:numPr>
          <w:ilvl w:val="0"/>
          <w:numId w:val="31"/>
        </w:numPr>
        <w:tabs>
          <w:tab w:val="clear" w:pos="720"/>
          <w:tab w:val="num" w:pos="1080"/>
        </w:tabs>
        <w:ind w:left="1080"/>
        <w:rPr>
          <w:rFonts w:ascii="FF DIN for PUMA Light" w:hAnsi="FF DIN for PUMA Light"/>
          <w:color w:val="auto"/>
          <w:sz w:val="22"/>
          <w:szCs w:val="22"/>
        </w:rPr>
      </w:pPr>
      <w:r w:rsidRPr="008C455A">
        <w:rPr>
          <w:rFonts w:ascii="FF DIN for PUMA Light" w:hAnsi="FF DIN for PUMA Light"/>
          <w:sz w:val="22"/>
          <w:szCs w:val="22"/>
        </w:rPr>
        <w:t>The Credit Card must be placed in the Store Safe until the Customer comes to retrieve the card.</w:t>
      </w:r>
    </w:p>
    <w:p w14:paraId="3949A0C4" w14:textId="77777777" w:rsidR="0092625A" w:rsidRPr="008C455A" w:rsidRDefault="0092625A" w:rsidP="002A036B">
      <w:pPr>
        <w:pStyle w:val="Default"/>
        <w:numPr>
          <w:ilvl w:val="0"/>
          <w:numId w:val="31"/>
        </w:numPr>
        <w:tabs>
          <w:tab w:val="clear" w:pos="720"/>
          <w:tab w:val="num" w:pos="1080"/>
        </w:tabs>
        <w:ind w:left="1080"/>
        <w:rPr>
          <w:rFonts w:ascii="FF DIN for PUMA Light" w:hAnsi="FF DIN for PUMA Light"/>
          <w:color w:val="auto"/>
          <w:sz w:val="22"/>
          <w:szCs w:val="22"/>
        </w:rPr>
      </w:pPr>
      <w:r w:rsidRPr="008C455A">
        <w:rPr>
          <w:rFonts w:ascii="FF DIN for PUMA Light" w:hAnsi="FF DIN for PUMA Light"/>
          <w:sz w:val="22"/>
          <w:szCs w:val="22"/>
        </w:rPr>
        <w:t>If the card holder does not contact the store or come to claim the card within 48 hours the card must be destroyed in the presence of another member of Management, then discarded.</w:t>
      </w:r>
    </w:p>
    <w:p w14:paraId="58A94350" w14:textId="77777777" w:rsidR="002C4BE8" w:rsidRPr="00E62A7D" w:rsidRDefault="0092625A" w:rsidP="002A036B">
      <w:pPr>
        <w:pStyle w:val="Default"/>
        <w:numPr>
          <w:ilvl w:val="0"/>
          <w:numId w:val="31"/>
        </w:numPr>
        <w:tabs>
          <w:tab w:val="clear" w:pos="720"/>
          <w:tab w:val="num" w:pos="1080"/>
        </w:tabs>
        <w:ind w:left="1080"/>
        <w:rPr>
          <w:rFonts w:ascii="FF DIN for PUMA Light" w:hAnsi="FF DIN for PUMA Light"/>
          <w:szCs w:val="22"/>
        </w:rPr>
      </w:pPr>
      <w:r w:rsidRPr="00E62A7D">
        <w:rPr>
          <w:rFonts w:ascii="FF DIN for PUMA Light" w:hAnsi="FF DIN for PUMA Light"/>
          <w:bCs/>
          <w:sz w:val="22"/>
          <w:szCs w:val="22"/>
        </w:rPr>
        <w:t xml:space="preserve">The item must be </w:t>
      </w:r>
      <w:r w:rsidR="00226AFA" w:rsidRPr="00E62A7D">
        <w:rPr>
          <w:rFonts w:ascii="FF DIN for PUMA Light" w:hAnsi="FF DIN for PUMA Light"/>
          <w:bCs/>
          <w:sz w:val="22"/>
          <w:szCs w:val="22"/>
        </w:rPr>
        <w:t>destroyed</w:t>
      </w:r>
      <w:r w:rsidRPr="00E62A7D">
        <w:rPr>
          <w:rFonts w:ascii="FF DIN for PUMA Light" w:hAnsi="FF DIN for PUMA Light"/>
          <w:bCs/>
          <w:sz w:val="22"/>
          <w:szCs w:val="22"/>
        </w:rPr>
        <w:t xml:space="preserve"> before placing in the tras</w:t>
      </w:r>
      <w:r w:rsidR="00E62A7D" w:rsidRPr="00E62A7D">
        <w:rPr>
          <w:rFonts w:ascii="FF DIN for PUMA Light" w:hAnsi="FF DIN for PUMA Light"/>
          <w:bCs/>
          <w:sz w:val="22"/>
          <w:szCs w:val="22"/>
        </w:rPr>
        <w:t>h</w:t>
      </w:r>
      <w:r w:rsidR="008C455A" w:rsidRPr="00E62A7D">
        <w:rPr>
          <w:rFonts w:ascii="FF DIN for PUMA Light" w:hAnsi="FF DIN for PUMA Light"/>
          <w:bCs/>
          <w:sz w:val="22"/>
          <w:szCs w:val="22"/>
        </w:rPr>
        <w:t xml:space="preserve"> </w:t>
      </w:r>
      <w:r w:rsidRPr="00E62A7D">
        <w:rPr>
          <w:rFonts w:ascii="FF DIN for PUMA Light" w:hAnsi="FF DIN for PUMA Light"/>
          <w:sz w:val="22"/>
          <w:szCs w:val="22"/>
        </w:rPr>
        <w:t>with destroying the card.</w:t>
      </w:r>
    </w:p>
    <w:sectPr w:rsidR="002C4BE8" w:rsidRPr="00E62A7D" w:rsidSect="00B708D9">
      <w:headerReference w:type="default" r:id="rId10"/>
      <w:footerReference w:type="default" r:id="rId11"/>
      <w:pgSz w:w="12240" w:h="15840" w:code="1"/>
      <w:pgMar w:top="720" w:right="720" w:bottom="720" w:left="720"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942CB" w14:textId="77777777" w:rsidR="005F7EA8" w:rsidRDefault="005F7EA8">
      <w:r>
        <w:separator/>
      </w:r>
    </w:p>
  </w:endnote>
  <w:endnote w:type="continuationSeparator" w:id="0">
    <w:p w14:paraId="3850C460" w14:textId="77777777" w:rsidR="005F7EA8" w:rsidRDefault="005F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F DIN for PUMA Light">
    <w:altName w:val="Calibri"/>
    <w:charset w:val="00"/>
    <w:family w:val="auto"/>
    <w:pitch w:val="variable"/>
    <w:sig w:usb0="A00002FF" w:usb1="4000A47B" w:usb2="00000000" w:usb3="00000000" w:csb0="0000019F" w:csb1="00000000"/>
  </w:font>
  <w:font w:name="FF DIN for PUMA Bold">
    <w:altName w:val="Calibri"/>
    <w:charset w:val="00"/>
    <w:family w:val="auto"/>
    <w:pitch w:val="variable"/>
    <w:sig w:usb0="A00002FF" w:usb1="4000A47B" w:usb2="00000000" w:usb3="00000000" w:csb0="0000019F" w:csb1="00000000"/>
  </w:font>
  <w:font w:name="FF DIN for PUMA Regular">
    <w:altName w:val="Calibri"/>
    <w:charset w:val="00"/>
    <w:family w:val="auto"/>
    <w:pitch w:val="variable"/>
    <w:sig w:usb0="A00002FF" w:usb1="4000A47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9AB7B" w14:textId="77777777" w:rsidR="00C31375" w:rsidRDefault="00C31375" w:rsidP="00C31375">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6D743791" w14:textId="77777777" w:rsidR="00C31375" w:rsidRDefault="00C31375" w:rsidP="00C31375">
    <w:pPr>
      <w:jc w:val="right"/>
      <w:rPr>
        <w:rFonts w:ascii="FF DIN for PUMA Bold" w:hAnsi="FF DIN for PUMA Bold"/>
        <w:caps/>
        <w:sz w:val="22"/>
        <w:szCs w:val="22"/>
        <w:u w:val="thick"/>
      </w:rPr>
    </w:pPr>
    <w:bookmarkStart w:id="1" w:name="_Hlk40992942"/>
    <w:bookmarkStart w:id="2" w:name="_Hlk40992943"/>
    <w:r w:rsidRPr="00BD43AB">
      <w:rPr>
        <w:rFonts w:ascii="FF DIN for PUMA Bold" w:hAnsi="FF DIN for PUMA Bold"/>
        <w:caps/>
        <w:sz w:val="22"/>
        <w:szCs w:val="22"/>
        <w:u w:val="thick"/>
      </w:rPr>
      <w:t xml:space="preserve">Policy &amp; Procedure – </w:t>
    </w:r>
    <w:bookmarkEnd w:id="1"/>
    <w:bookmarkEnd w:id="2"/>
    <w:r w:rsidR="00B708D9">
      <w:rPr>
        <w:rFonts w:ascii="FF DIN for PUMA Bold" w:hAnsi="FF DIN for PUMA Bold"/>
        <w:caps/>
        <w:sz w:val="22"/>
        <w:szCs w:val="22"/>
        <w:u w:val="thick"/>
      </w:rPr>
      <w:t>global</w:t>
    </w:r>
  </w:p>
  <w:p w14:paraId="1E84A41F" w14:textId="77777777" w:rsidR="008C2E3E" w:rsidRPr="007E045C" w:rsidRDefault="008C2E3E" w:rsidP="00C31375">
    <w:pPr>
      <w:pStyle w:val="Footer"/>
      <w:rPr>
        <w:rFonts w:ascii="Tahoma" w:hAnsi="Tahoma" w:cs="Tahoma"/>
        <w:b/>
        <w:color w:val="FF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0F36C" w14:textId="77777777" w:rsidR="005F7EA8" w:rsidRDefault="005F7EA8">
      <w:r>
        <w:separator/>
      </w:r>
    </w:p>
  </w:footnote>
  <w:footnote w:type="continuationSeparator" w:id="0">
    <w:p w14:paraId="520CA6EA" w14:textId="77777777" w:rsidR="005F7EA8" w:rsidRDefault="005F7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B1A7E" w14:textId="2CC4CC9F" w:rsidR="008C455A" w:rsidRDefault="002F435B">
    <w:pPr>
      <w:pStyle w:val="Header"/>
    </w:pPr>
    <w:r>
      <w:rPr>
        <w:noProof/>
      </w:rPr>
      <w:drawing>
        <wp:anchor distT="0" distB="0" distL="114300" distR="114300" simplePos="0" relativeHeight="251657728" behindDoc="0" locked="0" layoutInCell="1" allowOverlap="0" wp14:anchorId="603624B8" wp14:editId="2FAA211B">
          <wp:simplePos x="0" y="0"/>
          <wp:positionH relativeFrom="column">
            <wp:posOffset>5431790</wp:posOffset>
          </wp:positionH>
          <wp:positionV relativeFrom="paragraph">
            <wp:posOffset>10160</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41ABA" w14:textId="77777777" w:rsidR="008C455A" w:rsidRDefault="008C455A">
    <w:pPr>
      <w:pStyle w:val="Header"/>
    </w:pPr>
  </w:p>
  <w:p w14:paraId="2182524D" w14:textId="77777777" w:rsidR="008C455A" w:rsidRDefault="008C455A">
    <w:pPr>
      <w:pStyle w:val="Header"/>
    </w:pPr>
  </w:p>
  <w:p w14:paraId="1F9C09D9" w14:textId="77777777" w:rsidR="008C455A" w:rsidRDefault="008C455A">
    <w:pPr>
      <w:pStyle w:val="Header"/>
    </w:pPr>
  </w:p>
  <w:p w14:paraId="40329450" w14:textId="77777777" w:rsidR="008C455A" w:rsidRDefault="008C455A">
    <w:pPr>
      <w:pStyle w:val="Header"/>
    </w:pPr>
  </w:p>
  <w:p w14:paraId="6F7089AA" w14:textId="77777777" w:rsidR="00717E47" w:rsidRDefault="00C31375" w:rsidP="00B708D9">
    <w:pPr>
      <w:pStyle w:val="Header"/>
      <w:rPr>
        <w:rFonts w:ascii="FF DIN for PUMA Bold" w:hAnsi="FF DIN for PUMA Bold"/>
        <w:color w:val="FF0000"/>
        <w:sz w:val="28"/>
      </w:rPr>
    </w:pPr>
    <w:r>
      <w:rPr>
        <w:rFonts w:ascii="FF DIN for PUMA Bold" w:hAnsi="FF DIN for PUMA Bold"/>
        <w:color w:val="FF0000"/>
        <w:sz w:val="28"/>
      </w:rPr>
      <w:t xml:space="preserve">                                                                                                     </w:t>
    </w:r>
    <w:r w:rsidR="00B708D9">
      <w:rPr>
        <w:rFonts w:ascii="FF DIN for PUMA Bold" w:hAnsi="FF DIN for PUMA Bold"/>
        <w:color w:val="FF0000"/>
        <w:sz w:val="28"/>
      </w:rPr>
      <w:t xml:space="preserve">                         </w:t>
    </w:r>
    <w:hyperlink r:id="rId2" w:history="1">
      <w:r w:rsidR="008C455A" w:rsidRPr="008E4C3C">
        <w:rPr>
          <w:rStyle w:val="Hyperlink"/>
          <w:rFonts w:ascii="FF DIN for PUMA Bold" w:hAnsi="FF DIN for PUMA Bold"/>
          <w:color w:val="FF0000"/>
          <w:sz w:val="28"/>
          <w:u w:val="none"/>
        </w:rPr>
        <w:t xml:space="preserve">q03. </w:t>
      </w:r>
      <w:r w:rsidR="008C455A" w:rsidRPr="008E4C3C">
        <w:rPr>
          <w:rStyle w:val="Hyperlink"/>
          <w:rFonts w:ascii="FF DIN for PUMA Bold" w:hAnsi="FF DIN for PUMA Bold"/>
          <w:color w:val="auto"/>
          <w:sz w:val="28"/>
          <w:u w:val="none"/>
        </w:rPr>
        <w:t>Lost and Found</w:t>
      </w:r>
    </w:hyperlink>
  </w:p>
  <w:p w14:paraId="4B5E3F56" w14:textId="77777777" w:rsidR="00B708D9" w:rsidRPr="00B708D9" w:rsidRDefault="00B708D9" w:rsidP="00B708D9">
    <w:pPr>
      <w:pStyle w:val="Header"/>
      <w:rPr>
        <w:rFonts w:ascii="FF DIN for PUMA Light" w:hAnsi="FF DIN for PUMA Light"/>
        <w:b/>
        <w:sz w:val="20"/>
      </w:rPr>
    </w:pPr>
    <w:r w:rsidRPr="00B708D9">
      <w:rPr>
        <w:rFonts w:ascii="FF DIN for PUMA Light" w:hAnsi="FF DIN for PUMA Light"/>
        <w:b/>
        <w:sz w:val="20"/>
      </w:rPr>
      <w:t xml:space="preserve">                                                                                                                                                     </w:t>
    </w:r>
    <w:r>
      <w:rPr>
        <w:rFonts w:ascii="FF DIN for PUMA Light" w:hAnsi="FF DIN for PUMA Light"/>
        <w:b/>
        <w:sz w:val="20"/>
      </w:rPr>
      <w:t xml:space="preserve">                   </w:t>
    </w:r>
    <w:r w:rsidRPr="00B708D9">
      <w:rPr>
        <w:rFonts w:ascii="FF DIN for PUMA Light" w:hAnsi="FF DIN for PUMA Light"/>
        <w:b/>
        <w:sz w:val="20"/>
      </w:rPr>
      <w:t xml:space="preserve">   </w:t>
    </w:r>
    <w:r>
      <w:rPr>
        <w:rFonts w:ascii="FF DIN for PUMA Light" w:hAnsi="FF DIN for PUMA Light"/>
        <w:b/>
        <w:sz w:val="20"/>
      </w:rPr>
      <w:t xml:space="preserve"> </w:t>
    </w:r>
    <w:r w:rsidRPr="00B708D9">
      <w:rPr>
        <w:rFonts w:ascii="FF DIN for PUMA Light" w:hAnsi="FF DIN for PUMA Light"/>
        <w:b/>
        <w:sz w:val="20"/>
      </w:rPr>
      <w:t xml:space="preserve">   </w:t>
    </w:r>
    <w:r>
      <w:rPr>
        <w:rFonts w:ascii="FF DIN for PUMA Light" w:hAnsi="FF DIN for PUMA Light"/>
        <w:b/>
        <w:sz w:val="20"/>
      </w:rPr>
      <w:t>gl</w:t>
    </w:r>
    <w:r w:rsidRPr="00B708D9">
      <w:rPr>
        <w:rFonts w:ascii="FF DIN for PUMA Light" w:hAnsi="FF DIN for PUMA Light"/>
        <w:b/>
        <w:sz w:val="20"/>
      </w:rPr>
      <w:t>/q/q03laf/2.0/0620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F923F8"/>
    <w:multiLevelType w:val="multilevel"/>
    <w:tmpl w:val="98207E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8F15F8"/>
    <w:multiLevelType w:val="hybridMultilevel"/>
    <w:tmpl w:val="17F6B8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CF08E8"/>
    <w:multiLevelType w:val="multilevel"/>
    <w:tmpl w:val="BD40F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2192F"/>
    <w:multiLevelType w:val="multilevel"/>
    <w:tmpl w:val="BD40F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5F406D"/>
    <w:multiLevelType w:val="multilevel"/>
    <w:tmpl w:val="BD40F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BA5AB6"/>
    <w:multiLevelType w:val="hybridMultilevel"/>
    <w:tmpl w:val="60E25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DA04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25CD3"/>
    <w:multiLevelType w:val="multilevel"/>
    <w:tmpl w:val="BD40F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C10EB4"/>
    <w:multiLevelType w:val="hybridMultilevel"/>
    <w:tmpl w:val="6026FC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831344"/>
    <w:multiLevelType w:val="hybridMultilevel"/>
    <w:tmpl w:val="98207E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AA45BE"/>
    <w:multiLevelType w:val="hybridMultilevel"/>
    <w:tmpl w:val="AB788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4D0D49"/>
    <w:multiLevelType w:val="hybridMultilevel"/>
    <w:tmpl w:val="9686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5160F2"/>
    <w:multiLevelType w:val="hybridMultilevel"/>
    <w:tmpl w:val="BD40F6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7792227">
    <w:abstractNumId w:val="10"/>
  </w:num>
  <w:num w:numId="2" w16cid:durableId="1110977168">
    <w:abstractNumId w:val="9"/>
  </w:num>
  <w:num w:numId="3" w16cid:durableId="416563868">
    <w:abstractNumId w:val="13"/>
  </w:num>
  <w:num w:numId="4" w16cid:durableId="772356416">
    <w:abstractNumId w:val="12"/>
  </w:num>
  <w:num w:numId="5" w16cid:durableId="385299298">
    <w:abstractNumId w:val="5"/>
  </w:num>
  <w:num w:numId="6" w16cid:durableId="2014070872">
    <w:abstractNumId w:val="18"/>
  </w:num>
  <w:num w:numId="7" w16cid:durableId="601764546">
    <w:abstractNumId w:val="1"/>
  </w:num>
  <w:num w:numId="8" w16cid:durableId="144054434">
    <w:abstractNumId w:val="7"/>
  </w:num>
  <w:num w:numId="9" w16cid:durableId="993683858">
    <w:abstractNumId w:val="29"/>
  </w:num>
  <w:num w:numId="10" w16cid:durableId="1235385868">
    <w:abstractNumId w:val="2"/>
  </w:num>
  <w:num w:numId="11" w16cid:durableId="1544443025">
    <w:abstractNumId w:val="30"/>
  </w:num>
  <w:num w:numId="12" w16cid:durableId="415977646">
    <w:abstractNumId w:val="26"/>
  </w:num>
  <w:num w:numId="13" w16cid:durableId="1841775724">
    <w:abstractNumId w:val="6"/>
  </w:num>
  <w:num w:numId="14" w16cid:durableId="735663056">
    <w:abstractNumId w:val="0"/>
  </w:num>
  <w:num w:numId="15" w16cid:durableId="117452342">
    <w:abstractNumId w:val="8"/>
  </w:num>
  <w:num w:numId="16" w16cid:durableId="92626342">
    <w:abstractNumId w:val="20"/>
  </w:num>
  <w:num w:numId="17" w16cid:durableId="1638298906">
    <w:abstractNumId w:val="16"/>
  </w:num>
  <w:num w:numId="18" w16cid:durableId="1241912321">
    <w:abstractNumId w:val="28"/>
  </w:num>
  <w:num w:numId="19" w16cid:durableId="646667763">
    <w:abstractNumId w:val="19"/>
  </w:num>
  <w:num w:numId="20" w16cid:durableId="2030795639">
    <w:abstractNumId w:val="27"/>
  </w:num>
  <w:num w:numId="21" w16cid:durableId="1558201768">
    <w:abstractNumId w:val="21"/>
  </w:num>
  <w:num w:numId="22" w16cid:durableId="1870335694">
    <w:abstractNumId w:val="24"/>
  </w:num>
  <w:num w:numId="23" w16cid:durableId="348945914">
    <w:abstractNumId w:val="15"/>
  </w:num>
  <w:num w:numId="24" w16cid:durableId="1014452538">
    <w:abstractNumId w:val="17"/>
  </w:num>
  <w:num w:numId="25" w16cid:durableId="1445730334">
    <w:abstractNumId w:val="14"/>
  </w:num>
  <w:num w:numId="26" w16cid:durableId="1858999688">
    <w:abstractNumId w:val="22"/>
  </w:num>
  <w:num w:numId="27" w16cid:durableId="1051997519">
    <w:abstractNumId w:val="11"/>
  </w:num>
  <w:num w:numId="28" w16cid:durableId="1467888192">
    <w:abstractNumId w:val="23"/>
  </w:num>
  <w:num w:numId="29" w16cid:durableId="20131477">
    <w:abstractNumId w:val="3"/>
  </w:num>
  <w:num w:numId="30" w16cid:durableId="1300113443">
    <w:abstractNumId w:val="4"/>
  </w:num>
  <w:num w:numId="31" w16cid:durableId="54210273">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53B2"/>
    <w:rsid w:val="00005878"/>
    <w:rsid w:val="00031245"/>
    <w:rsid w:val="00042E93"/>
    <w:rsid w:val="00064F09"/>
    <w:rsid w:val="00086706"/>
    <w:rsid w:val="000A137B"/>
    <w:rsid w:val="000A4ACB"/>
    <w:rsid w:val="000B5904"/>
    <w:rsid w:val="000D6F44"/>
    <w:rsid w:val="000E1D86"/>
    <w:rsid w:val="001122ED"/>
    <w:rsid w:val="001165F1"/>
    <w:rsid w:val="0012226D"/>
    <w:rsid w:val="00147C35"/>
    <w:rsid w:val="00152B9A"/>
    <w:rsid w:val="00160C5B"/>
    <w:rsid w:val="00160C93"/>
    <w:rsid w:val="00171A12"/>
    <w:rsid w:val="00172340"/>
    <w:rsid w:val="0019378E"/>
    <w:rsid w:val="001A2708"/>
    <w:rsid w:val="001A457C"/>
    <w:rsid w:val="001A5585"/>
    <w:rsid w:val="001A7476"/>
    <w:rsid w:val="001B1576"/>
    <w:rsid w:val="001C3075"/>
    <w:rsid w:val="001D02C4"/>
    <w:rsid w:val="001E325E"/>
    <w:rsid w:val="001F76FC"/>
    <w:rsid w:val="002106F6"/>
    <w:rsid w:val="00225363"/>
    <w:rsid w:val="00226AFA"/>
    <w:rsid w:val="0025757A"/>
    <w:rsid w:val="00260C73"/>
    <w:rsid w:val="0027110B"/>
    <w:rsid w:val="0027229A"/>
    <w:rsid w:val="0028284A"/>
    <w:rsid w:val="00295C50"/>
    <w:rsid w:val="002A036B"/>
    <w:rsid w:val="002A64A2"/>
    <w:rsid w:val="002B3033"/>
    <w:rsid w:val="002B4D93"/>
    <w:rsid w:val="002C4BE8"/>
    <w:rsid w:val="002E6518"/>
    <w:rsid w:val="002F435B"/>
    <w:rsid w:val="002F44EE"/>
    <w:rsid w:val="00336D2A"/>
    <w:rsid w:val="0034225D"/>
    <w:rsid w:val="00346A13"/>
    <w:rsid w:val="003559CE"/>
    <w:rsid w:val="003579A4"/>
    <w:rsid w:val="00361143"/>
    <w:rsid w:val="003641C8"/>
    <w:rsid w:val="00366E2A"/>
    <w:rsid w:val="00380E47"/>
    <w:rsid w:val="003814B8"/>
    <w:rsid w:val="003830EF"/>
    <w:rsid w:val="003919A1"/>
    <w:rsid w:val="0039207F"/>
    <w:rsid w:val="003A3648"/>
    <w:rsid w:val="003B59F9"/>
    <w:rsid w:val="003E263C"/>
    <w:rsid w:val="003E42F6"/>
    <w:rsid w:val="003E6BDB"/>
    <w:rsid w:val="003F31A3"/>
    <w:rsid w:val="004067F8"/>
    <w:rsid w:val="00407844"/>
    <w:rsid w:val="00414475"/>
    <w:rsid w:val="0042125E"/>
    <w:rsid w:val="004239CA"/>
    <w:rsid w:val="00425BC2"/>
    <w:rsid w:val="004301AB"/>
    <w:rsid w:val="004536F9"/>
    <w:rsid w:val="00454D76"/>
    <w:rsid w:val="0048746B"/>
    <w:rsid w:val="004A0CE0"/>
    <w:rsid w:val="004B7B32"/>
    <w:rsid w:val="004C462A"/>
    <w:rsid w:val="004D45D5"/>
    <w:rsid w:val="00512D1D"/>
    <w:rsid w:val="005174A1"/>
    <w:rsid w:val="0053151A"/>
    <w:rsid w:val="00540DA1"/>
    <w:rsid w:val="00550548"/>
    <w:rsid w:val="00557046"/>
    <w:rsid w:val="00561C09"/>
    <w:rsid w:val="005739EB"/>
    <w:rsid w:val="00582380"/>
    <w:rsid w:val="00585D53"/>
    <w:rsid w:val="005A27E6"/>
    <w:rsid w:val="005A44DE"/>
    <w:rsid w:val="005A4F7F"/>
    <w:rsid w:val="005F7EA8"/>
    <w:rsid w:val="00606703"/>
    <w:rsid w:val="00630844"/>
    <w:rsid w:val="00630AED"/>
    <w:rsid w:val="00636AE4"/>
    <w:rsid w:val="00642DDA"/>
    <w:rsid w:val="0064701E"/>
    <w:rsid w:val="0067121E"/>
    <w:rsid w:val="00671BE4"/>
    <w:rsid w:val="006823B8"/>
    <w:rsid w:val="006B05A9"/>
    <w:rsid w:val="006B1592"/>
    <w:rsid w:val="006B373B"/>
    <w:rsid w:val="006B3B14"/>
    <w:rsid w:val="006C3455"/>
    <w:rsid w:val="006C395E"/>
    <w:rsid w:val="006E1AC2"/>
    <w:rsid w:val="006E2AF1"/>
    <w:rsid w:val="00703E9E"/>
    <w:rsid w:val="0070701A"/>
    <w:rsid w:val="00717E47"/>
    <w:rsid w:val="007415F3"/>
    <w:rsid w:val="00742448"/>
    <w:rsid w:val="00754F31"/>
    <w:rsid w:val="00755417"/>
    <w:rsid w:val="00763F1A"/>
    <w:rsid w:val="007748DD"/>
    <w:rsid w:val="007757B9"/>
    <w:rsid w:val="007931C5"/>
    <w:rsid w:val="00797193"/>
    <w:rsid w:val="007B2F27"/>
    <w:rsid w:val="007C3124"/>
    <w:rsid w:val="007C3E48"/>
    <w:rsid w:val="007E045C"/>
    <w:rsid w:val="007F0B23"/>
    <w:rsid w:val="0080548D"/>
    <w:rsid w:val="00811FE6"/>
    <w:rsid w:val="00814B1F"/>
    <w:rsid w:val="00836225"/>
    <w:rsid w:val="00852D80"/>
    <w:rsid w:val="00872A3B"/>
    <w:rsid w:val="0088695C"/>
    <w:rsid w:val="008954DC"/>
    <w:rsid w:val="008A74AE"/>
    <w:rsid w:val="008B27A2"/>
    <w:rsid w:val="008B5FDD"/>
    <w:rsid w:val="008C2E3E"/>
    <w:rsid w:val="008C455A"/>
    <w:rsid w:val="008C4C88"/>
    <w:rsid w:val="008E4C3C"/>
    <w:rsid w:val="0092625A"/>
    <w:rsid w:val="00947579"/>
    <w:rsid w:val="00953187"/>
    <w:rsid w:val="00962C8D"/>
    <w:rsid w:val="00996E24"/>
    <w:rsid w:val="009A7234"/>
    <w:rsid w:val="009B5E65"/>
    <w:rsid w:val="009D29A5"/>
    <w:rsid w:val="009D2BD7"/>
    <w:rsid w:val="00A14F9A"/>
    <w:rsid w:val="00A20CB9"/>
    <w:rsid w:val="00A27474"/>
    <w:rsid w:val="00A445D2"/>
    <w:rsid w:val="00A45A11"/>
    <w:rsid w:val="00A4666C"/>
    <w:rsid w:val="00A46C01"/>
    <w:rsid w:val="00A633EF"/>
    <w:rsid w:val="00A8365F"/>
    <w:rsid w:val="00AB1B95"/>
    <w:rsid w:val="00AF17BA"/>
    <w:rsid w:val="00AF3760"/>
    <w:rsid w:val="00B10D3E"/>
    <w:rsid w:val="00B222F9"/>
    <w:rsid w:val="00B344EC"/>
    <w:rsid w:val="00B36067"/>
    <w:rsid w:val="00B53E32"/>
    <w:rsid w:val="00B54F5E"/>
    <w:rsid w:val="00B66378"/>
    <w:rsid w:val="00B708D9"/>
    <w:rsid w:val="00B74C11"/>
    <w:rsid w:val="00B80830"/>
    <w:rsid w:val="00B8326A"/>
    <w:rsid w:val="00BB291C"/>
    <w:rsid w:val="00BB45DF"/>
    <w:rsid w:val="00BB61E6"/>
    <w:rsid w:val="00BE48D3"/>
    <w:rsid w:val="00BE5127"/>
    <w:rsid w:val="00C013EF"/>
    <w:rsid w:val="00C10D7D"/>
    <w:rsid w:val="00C1741D"/>
    <w:rsid w:val="00C22EF3"/>
    <w:rsid w:val="00C31375"/>
    <w:rsid w:val="00C412FA"/>
    <w:rsid w:val="00C52425"/>
    <w:rsid w:val="00C643AF"/>
    <w:rsid w:val="00C64E0D"/>
    <w:rsid w:val="00C86821"/>
    <w:rsid w:val="00C9364A"/>
    <w:rsid w:val="00C970CF"/>
    <w:rsid w:val="00CB2FC7"/>
    <w:rsid w:val="00CC1074"/>
    <w:rsid w:val="00CC481D"/>
    <w:rsid w:val="00CD7F76"/>
    <w:rsid w:val="00CE48AE"/>
    <w:rsid w:val="00CE4BC8"/>
    <w:rsid w:val="00D13AB4"/>
    <w:rsid w:val="00D14A5D"/>
    <w:rsid w:val="00D15AB8"/>
    <w:rsid w:val="00D15E53"/>
    <w:rsid w:val="00D15ECD"/>
    <w:rsid w:val="00D25D97"/>
    <w:rsid w:val="00D33149"/>
    <w:rsid w:val="00D3333B"/>
    <w:rsid w:val="00D33EAE"/>
    <w:rsid w:val="00D51D5B"/>
    <w:rsid w:val="00D54AC9"/>
    <w:rsid w:val="00D63318"/>
    <w:rsid w:val="00D67679"/>
    <w:rsid w:val="00D71835"/>
    <w:rsid w:val="00DA772C"/>
    <w:rsid w:val="00DB3321"/>
    <w:rsid w:val="00DB370A"/>
    <w:rsid w:val="00DB6F11"/>
    <w:rsid w:val="00DD35BE"/>
    <w:rsid w:val="00DD5EF0"/>
    <w:rsid w:val="00DF46A5"/>
    <w:rsid w:val="00E0130B"/>
    <w:rsid w:val="00E04553"/>
    <w:rsid w:val="00E072ED"/>
    <w:rsid w:val="00E1321E"/>
    <w:rsid w:val="00E159DB"/>
    <w:rsid w:val="00E24922"/>
    <w:rsid w:val="00E628D3"/>
    <w:rsid w:val="00E62A7D"/>
    <w:rsid w:val="00E74752"/>
    <w:rsid w:val="00E84F33"/>
    <w:rsid w:val="00E9484B"/>
    <w:rsid w:val="00EA2899"/>
    <w:rsid w:val="00EB05B1"/>
    <w:rsid w:val="00ED28EE"/>
    <w:rsid w:val="00ED30C8"/>
    <w:rsid w:val="00EE26AA"/>
    <w:rsid w:val="00EE606B"/>
    <w:rsid w:val="00EE7A26"/>
    <w:rsid w:val="00F04F12"/>
    <w:rsid w:val="00F06D21"/>
    <w:rsid w:val="00F21602"/>
    <w:rsid w:val="00F322EC"/>
    <w:rsid w:val="00F412D2"/>
    <w:rsid w:val="00F569B3"/>
    <w:rsid w:val="00F7311A"/>
    <w:rsid w:val="00F955D7"/>
    <w:rsid w:val="00FA35FB"/>
    <w:rsid w:val="00FB6C08"/>
    <w:rsid w:val="00FB7463"/>
    <w:rsid w:val="00FD27E1"/>
    <w:rsid w:val="00FD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D5037"/>
  <w15:chartTrackingRefBased/>
  <w15:docId w15:val="{4B301568-6E2C-4D24-8836-B2E414EB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5A7F"/>
    <w:pPr>
      <w:keepNext/>
      <w:spacing w:before="240" w:after="60"/>
      <w:outlineLvl w:val="2"/>
    </w:pPr>
    <w:rPr>
      <w:rFonts w:ascii="Arial" w:hAnsi="Arial" w:cs="Arial"/>
      <w:b/>
      <w:bCs/>
      <w:sz w:val="26"/>
      <w:szCs w:val="26"/>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414475"/>
    <w:rPr>
      <w:sz w:val="24"/>
      <w:szCs w:val="24"/>
    </w:rPr>
  </w:style>
  <w:style w:type="character" w:customStyle="1" w:styleId="FooterChar">
    <w:name w:val="Footer Char"/>
    <w:link w:val="Footer"/>
    <w:uiPriority w:val="99"/>
    <w:rsid w:val="00C31375"/>
    <w:rPr>
      <w:sz w:val="24"/>
      <w:szCs w:val="24"/>
    </w:rPr>
  </w:style>
  <w:style w:type="character" w:styleId="UnresolvedMention">
    <w:name w:val="Unresolved Mention"/>
    <w:uiPriority w:val="99"/>
    <w:semiHidden/>
    <w:unhideWhenUsed/>
    <w:rsid w:val="008E4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6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L617s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27" ma:contentTypeDescription="Create a new document." ma:contentTypeScope="" ma:versionID="4c0478ff2eea26cab1f050d0ddb505e4">
  <xsd:schema xmlns:xsd="http://www.w3.org/2001/XMLSchema" xmlns:xs="http://www.w3.org/2001/XMLSchema" xmlns:p="http://schemas.microsoft.com/office/2006/metadata/properties" xmlns:ns2="31572c52-1f34-427b-8aef-5c3e740d5dd9" xmlns:ns3="668be542-c99d-45fe-9188-59ae1b79ce69" xmlns:ns4="a0a02805-b681-4919-ba16-2d858fc989ca" targetNamespace="http://schemas.microsoft.com/office/2006/metadata/properties" ma:root="true" ma:fieldsID="61be92d78de5ed376759ff219fdc04a3" ns2:_="" ns3:_="" ns4:_="">
    <xsd:import namespace="31572c52-1f34-427b-8aef-5c3e740d5dd9"/>
    <xsd:import namespace="668be542-c99d-45fe-9188-59ae1b79ce69"/>
    <xsd:import namespace="a0a02805-b681-4919-ba16-2d858fc989ca"/>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9e91c5-9141-4d93-9e92-55c45ce90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02805-b681-4919-ba16-2d858fc989c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733e05b-5cc7-4537-9166-568ae3ee1be5}" ma:internalName="TaxCatchAll" ma:showField="CatchAllData" ma:web="a0a02805-b681-4919-ba16-2d858fc989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TaxCatchAll xmlns="a0a02805-b681-4919-ba16-2d858fc989ca"/>
    <lcf76f155ced4ddcb4097134ff3c332f xmlns="668be542-c99d-45fe-9188-59ae1b79ce69">
      <Terms xmlns="http://schemas.microsoft.com/office/infopath/2007/PartnerControls"/>
    </lcf76f155ced4ddcb4097134ff3c332f>
    <RetailKeyDocument xmlns="31572c52-1f34-427b-8aef-5c3e740d5dd9">false</RetailKeyDocument>
  </documentManagement>
</p:properties>
</file>

<file path=customXml/itemProps1.xml><?xml version="1.0" encoding="utf-8"?>
<ds:datastoreItem xmlns:ds="http://schemas.openxmlformats.org/officeDocument/2006/customXml" ds:itemID="{98C2F376-7EA2-460B-B477-104C7F687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a0a02805-b681-4919-ba16-2d858fc98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DABF1-49EC-43FD-8DF3-EB5F03CAF80D}">
  <ds:schemaRefs>
    <ds:schemaRef ds:uri="http://schemas.microsoft.com/sharepoint/v3/contenttype/forms"/>
  </ds:schemaRefs>
</ds:datastoreItem>
</file>

<file path=customXml/itemProps3.xml><?xml version="1.0" encoding="utf-8"?>
<ds:datastoreItem xmlns:ds="http://schemas.openxmlformats.org/officeDocument/2006/customXml" ds:itemID="{21377D68-3A85-4015-B59B-FFB3CB88E527}">
  <ds:schemaRefs>
    <ds:schemaRef ds:uri="http://schemas.microsoft.com/office/2006/metadata/properties"/>
    <ds:schemaRef ds:uri="http://schemas.microsoft.com/office/infopath/2007/PartnerControls"/>
    <ds:schemaRef ds:uri="31572c52-1f34-427b-8aef-5c3e740d5dd9"/>
    <ds:schemaRef ds:uri="a0a02805-b681-4919-ba16-2d858fc989ca"/>
    <ds:schemaRef ds:uri="668be542-c99d-45fe-9188-59ae1b79ce6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3156</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q03. Lost and Found</vt:lpstr>
      <vt:lpstr>q03. Lost and Found</vt:lpstr>
    </vt:vector>
  </TitlesOfParts>
  <Company/>
  <LinksUpToDate>false</LinksUpToDate>
  <CharactersWithSpaces>3702</CharactersWithSpaces>
  <SharedDoc>false</SharedDoc>
  <HLinks>
    <vt:vector size="6" baseType="variant">
      <vt:variant>
        <vt:i4>7405586</vt:i4>
      </vt:variant>
      <vt:variant>
        <vt:i4>0</vt:i4>
      </vt:variant>
      <vt:variant>
        <vt:i4>0</vt:i4>
      </vt:variant>
      <vt:variant>
        <vt:i4>5</vt:i4>
      </vt:variant>
      <vt:variant>
        <vt:lpwstr>https://puma.sharepoint.com/:f:/r/sites/200115/ROT/00_POLICIES %26 PROCEDURES/Policy %26 Procedure Europe/0.  P%26P updates and Comm/Policy Version Tracker?csf=1&amp;web=1&amp;e=L617s2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q03. Lost and Found</dc:title>
  <dc:subject/>
  <dc:creator>cateh</dc:creator>
  <cp:keywords/>
  <dc:description/>
  <cp:lastModifiedBy>Imran Ishtiyak Ahmed</cp:lastModifiedBy>
  <cp:revision>2</cp:revision>
  <cp:lastPrinted>2020-06-26T08:30:00Z</cp:lastPrinted>
  <dcterms:created xsi:type="dcterms:W3CDTF">2024-12-30T11:17:00Z</dcterms:created>
  <dcterms:modified xsi:type="dcterms:W3CDTF">2024-12-30T11:17:00Z</dcterms:modified>
</cp:coreProperties>
</file>